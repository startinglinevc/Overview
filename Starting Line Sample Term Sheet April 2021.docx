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EF493" w14:textId="1169F756" w:rsidR="00633886" w:rsidRDefault="00633886" w:rsidP="00633886">
      <w:pPr>
        <w:pStyle w:val="00TitleC"/>
      </w:pPr>
      <w:r>
        <w:t xml:space="preserve">TERMS FOR PRIVATE PLACEMENT OF SERIES SEED PREFERRED STOCK OF </w:t>
      </w:r>
      <w:r>
        <w:br/>
      </w:r>
      <w:commentRangeStart w:id="0"/>
      <w:del w:id="1" w:author="Ezra Galston" w:date="2021-04-05T22:33:00Z">
        <w:r w:rsidDel="00F111CD">
          <w:delText>FRANK INNOVATIONS</w:delText>
        </w:r>
      </w:del>
      <w:ins w:id="2" w:author="Ezra Galston" w:date="2021-04-05T22:33:00Z">
        <w:r w:rsidR="00F111CD">
          <w:t>[COMPANY]</w:t>
        </w:r>
      </w:ins>
      <w:r>
        <w:t xml:space="preserve"> INC.</w:t>
      </w:r>
      <w:commentRangeEnd w:id="0"/>
      <w:r w:rsidR="00D366E6">
        <w:rPr>
          <w:rStyle w:val="CommentReference"/>
          <w:b w:val="0"/>
        </w:rPr>
        <w:commentReference w:id="0"/>
      </w:r>
    </w:p>
    <w:p w14:paraId="083971C4" w14:textId="29013193" w:rsidR="00633886" w:rsidRDefault="00633886" w:rsidP="00633886">
      <w:pPr>
        <w:pStyle w:val="00TitleC"/>
      </w:pPr>
      <w:del w:id="3" w:author="Ezra Galston" w:date="2021-04-05T22:35:00Z">
        <w:r w:rsidDel="00F111CD">
          <w:delText xml:space="preserve">MARCH </w:delText>
        </w:r>
      </w:del>
      <w:ins w:id="4" w:author="Ezra Galston" w:date="2021-04-05T22:35:00Z">
        <w:r w:rsidR="00F111CD">
          <w:t>APRIL</w:t>
        </w:r>
        <w:r w:rsidR="00F111CD">
          <w:t xml:space="preserve"> </w:t>
        </w:r>
      </w:ins>
      <w:del w:id="5" w:author="Nick Harley" w:date="2021-03-10T16:57:00Z">
        <w:r w:rsidDel="00D366E6">
          <w:delText>3</w:delText>
        </w:r>
      </w:del>
      <w:ins w:id="6" w:author="Nick Harley" w:date="2021-03-10T16:57:00Z">
        <w:r w:rsidR="00D366E6">
          <w:t>__</w:t>
        </w:r>
      </w:ins>
      <w:r>
        <w:t>, 2021</w:t>
      </w:r>
    </w:p>
    <w:p w14:paraId="1ECE0ED3" w14:textId="707C6F0E" w:rsidR="00633886" w:rsidRDefault="00633886" w:rsidP="00633886">
      <w:pPr>
        <w:pStyle w:val="00Normal"/>
      </w:pPr>
      <w:r>
        <w:t xml:space="preserve">The following is a summary of the principal terms with respect to the proposed Series Seed Preferred Stock financing of </w:t>
      </w:r>
      <w:del w:id="7" w:author="Ezra Galston" w:date="2021-04-05T22:33:00Z">
        <w:r w:rsidDel="00F111CD">
          <w:delText>Frank Innovations</w:delText>
        </w:r>
      </w:del>
      <w:ins w:id="8" w:author="Ezra Galston" w:date="2021-04-05T22:33:00Z">
        <w:r w:rsidR="00F111CD">
          <w:t>[Company]</w:t>
        </w:r>
      </w:ins>
      <w:r>
        <w:t xml:space="preserve"> Inc. a Delaware corporation (the “</w:t>
      </w:r>
      <w:r>
        <w:rPr>
          <w:b/>
          <w:i/>
        </w:rPr>
        <w:t>Company</w:t>
      </w:r>
      <w:r>
        <w:t>”). Such summary of terms does not constitute a legally binding obligation. Any other legally binding obligation will only be made pursuant to definitive agreements to be negotiated and executed by the parties.</w:t>
      </w:r>
    </w:p>
    <w:p w14:paraId="621B64FB" w14:textId="24E75330" w:rsidR="00633886" w:rsidRDefault="00633886" w:rsidP="00633886">
      <w:pPr>
        <w:pStyle w:val="00TitleL"/>
        <w:rPr>
          <w:u w:val="single"/>
        </w:rPr>
      </w:pPr>
      <w:r w:rsidRPr="00633886">
        <w:rPr>
          <w:u w:val="single"/>
        </w:rPr>
        <w:t>Offering Terms</w:t>
      </w:r>
      <w:bookmarkStart w:id="9" w:name="_GoBack"/>
      <w:bookmarkEnd w:id="9"/>
    </w:p>
    <w:tbl>
      <w:tblPr>
        <w:tblStyle w:val="TableGrid"/>
        <w:tblW w:w="9445" w:type="dxa"/>
        <w:tblLook w:val="04A0" w:firstRow="1" w:lastRow="0" w:firstColumn="1" w:lastColumn="0" w:noHBand="0" w:noVBand="1"/>
      </w:tblPr>
      <w:tblGrid>
        <w:gridCol w:w="2155"/>
        <w:gridCol w:w="7290"/>
      </w:tblGrid>
      <w:tr w:rsidR="00B65B7B" w14:paraId="7F303D0C" w14:textId="77777777" w:rsidTr="00B65B7B">
        <w:tc>
          <w:tcPr>
            <w:tcW w:w="2155" w:type="dxa"/>
            <w:tcBorders>
              <w:top w:val="nil"/>
              <w:left w:val="nil"/>
              <w:bottom w:val="nil"/>
              <w:right w:val="nil"/>
            </w:tcBorders>
          </w:tcPr>
          <w:p w14:paraId="1A545B22" w14:textId="2ECDB672" w:rsidR="00B65B7B" w:rsidRPr="00633886" w:rsidRDefault="00B65B7B" w:rsidP="00B65B7B">
            <w:pPr>
              <w:pStyle w:val="00Normal"/>
              <w:spacing w:after="0"/>
              <w:jc w:val="left"/>
            </w:pPr>
            <w:r>
              <w:t>Securities to be</w:t>
            </w:r>
            <w:r>
              <w:tab/>
            </w:r>
          </w:p>
          <w:p w14:paraId="7A8C59AE" w14:textId="1ABD8BA3" w:rsidR="00B65B7B" w:rsidRPr="00B65B7B" w:rsidRDefault="00B65B7B" w:rsidP="00B65B7B">
            <w:pPr>
              <w:pStyle w:val="00Normal"/>
              <w:jc w:val="left"/>
            </w:pPr>
            <w:r>
              <w:t>Issued:</w:t>
            </w:r>
          </w:p>
        </w:tc>
        <w:tc>
          <w:tcPr>
            <w:tcW w:w="7290" w:type="dxa"/>
            <w:tcBorders>
              <w:top w:val="nil"/>
              <w:left w:val="nil"/>
              <w:bottom w:val="nil"/>
              <w:right w:val="nil"/>
            </w:tcBorders>
          </w:tcPr>
          <w:p w14:paraId="75595574" w14:textId="1EC2CCE8" w:rsidR="00B65B7B" w:rsidRPr="00B65B7B" w:rsidRDefault="00B65B7B" w:rsidP="00B65B7B">
            <w:pPr>
              <w:pStyle w:val="00Normal"/>
            </w:pPr>
            <w:r w:rsidRPr="00B65B7B">
              <w:t xml:space="preserve">Shares of Series Seed Preferred Stock of the Company (the </w:t>
            </w:r>
            <w:r w:rsidRPr="00C70EC3">
              <w:rPr>
                <w:b/>
                <w:i/>
              </w:rPr>
              <w:t>“Series Seed”</w:t>
            </w:r>
            <w:r w:rsidRPr="00B65B7B">
              <w:t>).</w:t>
            </w:r>
          </w:p>
        </w:tc>
      </w:tr>
      <w:tr w:rsidR="00B65B7B" w14:paraId="63E1FAA9" w14:textId="77777777" w:rsidTr="00B65B7B">
        <w:tc>
          <w:tcPr>
            <w:tcW w:w="2155" w:type="dxa"/>
            <w:tcBorders>
              <w:top w:val="nil"/>
              <w:left w:val="nil"/>
              <w:bottom w:val="nil"/>
              <w:right w:val="nil"/>
            </w:tcBorders>
          </w:tcPr>
          <w:p w14:paraId="55543B3C" w14:textId="75D59AAF" w:rsidR="00B65B7B" w:rsidRDefault="00B65B7B" w:rsidP="00B65B7B">
            <w:pPr>
              <w:pStyle w:val="00Normal"/>
              <w:spacing w:after="0"/>
              <w:jc w:val="left"/>
            </w:pPr>
            <w:r>
              <w:t>Aggregate Proceeds:</w:t>
            </w:r>
          </w:p>
        </w:tc>
        <w:tc>
          <w:tcPr>
            <w:tcW w:w="7290" w:type="dxa"/>
            <w:tcBorders>
              <w:top w:val="nil"/>
              <w:left w:val="nil"/>
              <w:bottom w:val="nil"/>
              <w:right w:val="nil"/>
            </w:tcBorders>
          </w:tcPr>
          <w:p w14:paraId="1B7147F3" w14:textId="6103D87D" w:rsidR="00B65B7B" w:rsidRPr="00B65B7B" w:rsidRDefault="00B65B7B" w:rsidP="00B65B7B">
            <w:pPr>
              <w:pStyle w:val="00Normal"/>
              <w:rPr>
                <w:b/>
              </w:rPr>
            </w:pPr>
            <w:r w:rsidRPr="00B65B7B">
              <w:t>Minimum of $2,500,000</w:t>
            </w:r>
            <w:ins w:id="10" w:author="Nick Harley" w:date="2021-03-10T16:57:00Z">
              <w:r w:rsidR="00D366E6">
                <w:t xml:space="preserve"> and</w:t>
              </w:r>
            </w:ins>
            <w:del w:id="11" w:author="Nick Harley" w:date="2021-03-10T16:57:00Z">
              <w:r w:rsidRPr="00B65B7B" w:rsidDel="00D366E6">
                <w:delText>,</w:delText>
              </w:r>
            </w:del>
            <w:r w:rsidRPr="00B65B7B">
              <w:t xml:space="preserve"> up to $</w:t>
            </w:r>
            <w:ins w:id="12" w:author="Ezra Galston" w:date="2021-04-05T22:34:00Z">
              <w:r w:rsidR="00F111CD">
                <w:t>3</w:t>
              </w:r>
            </w:ins>
            <w:del w:id="13" w:author="Ezra Galston" w:date="2021-04-05T22:34:00Z">
              <w:r w:rsidRPr="00B65B7B" w:rsidDel="00F111CD">
                <w:delText>3</w:delText>
              </w:r>
            </w:del>
            <w:r w:rsidRPr="00B65B7B">
              <w:t xml:space="preserve">,000,000.00 in aggregate </w:t>
            </w:r>
            <w:ins w:id="14" w:author="Nick Harley" w:date="2021-03-10T16:57:00Z">
              <w:r w:rsidR="00D366E6">
                <w:t xml:space="preserve">of new money </w:t>
              </w:r>
            </w:ins>
            <w:r w:rsidRPr="00B65B7B">
              <w:t>(excluding any issued convertible notes</w:t>
            </w:r>
            <w:ins w:id="15" w:author="Nick Harley" w:date="2021-03-10T16:57:00Z">
              <w:r w:rsidR="00D366E6">
                <w:t>, SAFEs and other convertible securities</w:t>
              </w:r>
            </w:ins>
            <w:r w:rsidRPr="00B65B7B">
              <w:t xml:space="preserve">), </w:t>
            </w:r>
            <w:ins w:id="16" w:author="Nick Harley" w:date="2021-03-10T16:58:00Z">
              <w:r w:rsidR="00D366E6">
                <w:t xml:space="preserve">at least </w:t>
              </w:r>
            </w:ins>
            <w:r w:rsidRPr="00B65B7B">
              <w:t>$1,</w:t>
            </w:r>
            <w:ins w:id="17" w:author="Ezra Galston" w:date="2021-04-05T22:34:00Z">
              <w:r w:rsidR="00F111CD">
                <w:t>5</w:t>
              </w:r>
            </w:ins>
            <w:del w:id="18" w:author="Ezra Galston" w:date="2021-04-05T22:34:00Z">
              <w:r w:rsidRPr="00B65B7B" w:rsidDel="00F111CD">
                <w:delText>2</w:delText>
              </w:r>
            </w:del>
            <w:r w:rsidRPr="00B65B7B">
              <w:t>00,000.00 of which shall be from entities affiliated with Starting Line Fund II, L.P</w:t>
            </w:r>
            <w:r w:rsidR="00C70EC3">
              <w:t>.</w:t>
            </w:r>
            <w:r w:rsidRPr="00B65B7B">
              <w:t xml:space="preserve"> (the </w:t>
            </w:r>
            <w:r w:rsidRPr="00C70EC3">
              <w:rPr>
                <w:b/>
                <w:i/>
              </w:rPr>
              <w:t>“Lead Investors”</w:t>
            </w:r>
            <w:r w:rsidRPr="00B65B7B">
              <w:t>).</w:t>
            </w:r>
          </w:p>
        </w:tc>
      </w:tr>
      <w:tr w:rsidR="00B65B7B" w14:paraId="5A78257D" w14:textId="77777777" w:rsidTr="00B65B7B">
        <w:tc>
          <w:tcPr>
            <w:tcW w:w="2155" w:type="dxa"/>
            <w:tcBorders>
              <w:top w:val="nil"/>
              <w:left w:val="nil"/>
              <w:bottom w:val="nil"/>
              <w:right w:val="nil"/>
            </w:tcBorders>
          </w:tcPr>
          <w:p w14:paraId="1C3BD2DF" w14:textId="0FF4C5FF" w:rsidR="00B65B7B" w:rsidRDefault="00B65B7B" w:rsidP="00B65B7B">
            <w:pPr>
              <w:pStyle w:val="00Normal"/>
              <w:spacing w:after="0"/>
              <w:jc w:val="left"/>
            </w:pPr>
            <w:r>
              <w:t>Investors:</w:t>
            </w:r>
          </w:p>
        </w:tc>
        <w:tc>
          <w:tcPr>
            <w:tcW w:w="7290" w:type="dxa"/>
            <w:tcBorders>
              <w:top w:val="nil"/>
              <w:left w:val="nil"/>
              <w:bottom w:val="nil"/>
              <w:right w:val="nil"/>
            </w:tcBorders>
          </w:tcPr>
          <w:p w14:paraId="3E158410" w14:textId="07148BC7" w:rsidR="00B65B7B" w:rsidRPr="00B65B7B" w:rsidRDefault="00B65B7B" w:rsidP="00B65B7B">
            <w:pPr>
              <w:pStyle w:val="00Normal"/>
              <w:rPr>
                <w:b/>
              </w:rPr>
            </w:pPr>
            <w:r w:rsidRPr="00B65B7B">
              <w:t xml:space="preserve">Starting Line Fund II, L.P., and other accredited investors approved by the Company (the </w:t>
            </w:r>
            <w:r w:rsidRPr="00C70EC3">
              <w:rPr>
                <w:b/>
                <w:i/>
              </w:rPr>
              <w:t>“Investors”</w:t>
            </w:r>
            <w:r w:rsidRPr="00B65B7B">
              <w:t>).</w:t>
            </w:r>
          </w:p>
        </w:tc>
      </w:tr>
      <w:tr w:rsidR="00B65B7B" w14:paraId="42981E02" w14:textId="77777777" w:rsidTr="00B65B7B">
        <w:tc>
          <w:tcPr>
            <w:tcW w:w="2155" w:type="dxa"/>
            <w:tcBorders>
              <w:top w:val="nil"/>
              <w:left w:val="nil"/>
              <w:bottom w:val="nil"/>
              <w:right w:val="nil"/>
            </w:tcBorders>
          </w:tcPr>
          <w:p w14:paraId="0A3C74FF" w14:textId="36DE75C6" w:rsidR="00B65B7B" w:rsidRDefault="00B65B7B" w:rsidP="00B65B7B">
            <w:pPr>
              <w:pStyle w:val="00Normal"/>
              <w:spacing w:after="0"/>
              <w:jc w:val="left"/>
            </w:pPr>
            <w:r>
              <w:t>Price Per Share:</w:t>
            </w:r>
          </w:p>
        </w:tc>
        <w:tc>
          <w:tcPr>
            <w:tcW w:w="7290" w:type="dxa"/>
            <w:tcBorders>
              <w:top w:val="nil"/>
              <w:left w:val="nil"/>
              <w:bottom w:val="nil"/>
              <w:right w:val="nil"/>
            </w:tcBorders>
          </w:tcPr>
          <w:p w14:paraId="4C610F63" w14:textId="6B952BAB" w:rsidR="00B65B7B" w:rsidRPr="00B65B7B" w:rsidRDefault="00B65B7B" w:rsidP="00D366E6">
            <w:pPr>
              <w:pStyle w:val="00Normal"/>
            </w:pPr>
            <w:r w:rsidRPr="00B65B7B">
              <w:t xml:space="preserve">Price per share (the </w:t>
            </w:r>
            <w:r w:rsidRPr="00956B51">
              <w:rPr>
                <w:b/>
                <w:i/>
              </w:rPr>
              <w:t>“Original Issue Price”</w:t>
            </w:r>
            <w:r w:rsidRPr="00B65B7B">
              <w:t>), based on a post-money valuation of $1</w:t>
            </w:r>
            <w:ins w:id="19" w:author="Ezra Galston" w:date="2021-04-05T22:34:00Z">
              <w:r w:rsidR="00F111CD">
                <w:t>0</w:t>
              </w:r>
            </w:ins>
            <w:del w:id="20" w:author="Ezra Galston" w:date="2021-04-05T22:34:00Z">
              <w:r w:rsidRPr="00B65B7B" w:rsidDel="00F111CD">
                <w:delText>2</w:delText>
              </w:r>
            </w:del>
            <w:r w:rsidRPr="00B65B7B">
              <w:t xml:space="preserve">,000,000.00, including an unissued and available post-money option pool of </w:t>
            </w:r>
            <w:commentRangeStart w:id="21"/>
            <w:del w:id="22" w:author="Klayman, Kimberly (Phila)" w:date="2021-03-09T16:29:00Z">
              <w:r w:rsidRPr="00B65B7B" w:rsidDel="005F4319">
                <w:delText>10</w:delText>
              </w:r>
            </w:del>
            <w:ins w:id="23" w:author="Klayman, Kimberly (Phila)" w:date="2021-03-09T16:29:00Z">
              <w:del w:id="24" w:author="Ezra Galston" w:date="2021-04-05T22:34:00Z">
                <w:r w:rsidR="005F4319" w:rsidDel="00F111CD">
                  <w:delText>5</w:delText>
                </w:r>
              </w:del>
            </w:ins>
            <w:commentRangeEnd w:id="21"/>
            <w:del w:id="25" w:author="Ezra Galston" w:date="2021-04-05T22:34:00Z">
              <w:r w:rsidR="00D366E6" w:rsidDel="00F111CD">
                <w:rPr>
                  <w:rStyle w:val="CommentReference"/>
                </w:rPr>
                <w:commentReference w:id="21"/>
              </w:r>
              <w:r w:rsidRPr="00B65B7B" w:rsidDel="00F111CD">
                <w:delText>%</w:delText>
              </w:r>
            </w:del>
            <w:ins w:id="26" w:author="Ezra Galston" w:date="2021-04-05T22:34:00Z">
              <w:r w:rsidR="00F111CD">
                <w:t>10</w:t>
              </w:r>
            </w:ins>
            <w:r w:rsidRPr="00B65B7B">
              <w:t>. Any promised but un-granted options or shares</w:t>
            </w:r>
            <w:ins w:id="27" w:author="Nick Harley" w:date="2021-03-10T18:55:00Z">
              <w:r w:rsidR="00227A70">
                <w:t>, unallocated option pool</w:t>
              </w:r>
            </w:ins>
            <w:r w:rsidRPr="00B65B7B">
              <w:t xml:space="preserve">, </w:t>
            </w:r>
            <w:del w:id="28" w:author="Nick Harley" w:date="2021-03-10T16:58:00Z">
              <w:r w:rsidRPr="00B65B7B" w:rsidDel="00D366E6">
                <w:delText>inclusive of</w:delText>
              </w:r>
            </w:del>
            <w:ins w:id="29" w:author="Nick Harley" w:date="2021-03-10T16:58:00Z">
              <w:r w:rsidR="00D366E6">
                <w:t>and</w:t>
              </w:r>
            </w:ins>
            <w:r w:rsidRPr="00B65B7B">
              <w:t xml:space="preserve"> all convertible notes</w:t>
            </w:r>
            <w:del w:id="30" w:author="Nick Harley" w:date="2021-03-10T16:58:00Z">
              <w:r w:rsidRPr="00B65B7B" w:rsidDel="00D366E6">
                <w:delText xml:space="preserve"> and</w:delText>
              </w:r>
            </w:del>
            <w:ins w:id="31" w:author="Nick Harley" w:date="2021-03-10T16:58:00Z">
              <w:r w:rsidR="00D366E6">
                <w:t>,</w:t>
              </w:r>
            </w:ins>
            <w:r w:rsidRPr="00B65B7B">
              <w:t xml:space="preserve"> SAFEs</w:t>
            </w:r>
            <w:ins w:id="32" w:author="Nick Harley" w:date="2021-03-10T16:58:00Z">
              <w:r w:rsidR="00D366E6">
                <w:t xml:space="preserve"> and other convertible securities</w:t>
              </w:r>
            </w:ins>
            <w:r w:rsidRPr="00B65B7B">
              <w:t xml:space="preserve"> shall be included in the pre-money capitalization.</w:t>
            </w:r>
            <w:ins w:id="33" w:author="Nick Harley" w:date="2021-03-10T16:59:00Z">
              <w:r w:rsidR="00D366E6">
                <w:t xml:space="preserve"> </w:t>
              </w:r>
              <w:commentRangeStart w:id="34"/>
              <w:r w:rsidR="00D366E6" w:rsidRPr="00D366E6">
                <w:t>For t</w:t>
              </w:r>
              <w:r w:rsidR="00D366E6">
                <w:t>he avoidance of all doubt, the Lead I</w:t>
              </w:r>
              <w:r w:rsidR="00D366E6" w:rsidRPr="00D366E6">
                <w:t>nvestors shall own at minimum 1</w:t>
              </w:r>
            </w:ins>
            <w:ins w:id="35" w:author="Ezra Galston" w:date="2021-04-05T22:35:00Z">
              <w:r w:rsidR="00F111CD">
                <w:t>5</w:t>
              </w:r>
            </w:ins>
            <w:ins w:id="36" w:author="Nick Harley" w:date="2021-03-10T16:59:00Z">
              <w:del w:id="37" w:author="Ezra Galston" w:date="2021-04-05T22:35:00Z">
                <w:r w:rsidR="00D366E6" w:rsidRPr="00D366E6" w:rsidDel="00F111CD">
                  <w:delText>0</w:delText>
                </w:r>
              </w:del>
              <w:r w:rsidR="00D366E6" w:rsidRPr="00D366E6">
                <w:t>.0%</w:t>
              </w:r>
              <w:r w:rsidR="00D366E6">
                <w:t xml:space="preserve"> of the Company</w:t>
              </w:r>
              <w:r w:rsidR="00D366E6" w:rsidRPr="00D366E6">
                <w:t xml:space="preserve"> on a fully diluted basis post-closing</w:t>
              </w:r>
              <w:r w:rsidR="00D366E6">
                <w:t>.</w:t>
              </w:r>
            </w:ins>
            <w:commentRangeEnd w:id="34"/>
            <w:ins w:id="38" w:author="Nick Harley" w:date="2021-03-10T17:03:00Z">
              <w:r w:rsidR="00D366E6">
                <w:rPr>
                  <w:rStyle w:val="CommentReference"/>
                </w:rPr>
                <w:commentReference w:id="34"/>
              </w:r>
            </w:ins>
          </w:p>
        </w:tc>
      </w:tr>
      <w:tr w:rsidR="00B65B7B" w14:paraId="675DE833" w14:textId="77777777" w:rsidTr="00B65B7B">
        <w:tc>
          <w:tcPr>
            <w:tcW w:w="2155" w:type="dxa"/>
            <w:tcBorders>
              <w:top w:val="nil"/>
              <w:left w:val="nil"/>
              <w:bottom w:val="nil"/>
              <w:right w:val="nil"/>
            </w:tcBorders>
          </w:tcPr>
          <w:p w14:paraId="62183227" w14:textId="49EDF24B" w:rsidR="00B65B7B" w:rsidRDefault="00B65B7B" w:rsidP="00B65B7B">
            <w:pPr>
              <w:pStyle w:val="00Normal"/>
              <w:spacing w:after="0"/>
              <w:jc w:val="left"/>
            </w:pPr>
            <w:r w:rsidRPr="00B65B7B">
              <w:t>Liquidation</w:t>
            </w:r>
            <w:r>
              <w:t xml:space="preserve"> Preference:</w:t>
            </w:r>
          </w:p>
        </w:tc>
        <w:tc>
          <w:tcPr>
            <w:tcW w:w="7290" w:type="dxa"/>
            <w:tcBorders>
              <w:top w:val="nil"/>
              <w:left w:val="nil"/>
              <w:bottom w:val="nil"/>
              <w:right w:val="nil"/>
            </w:tcBorders>
          </w:tcPr>
          <w:p w14:paraId="5548DD48" w14:textId="5806781C" w:rsidR="00B65B7B" w:rsidRPr="00B65B7B" w:rsidRDefault="00B65B7B" w:rsidP="00D366E6">
            <w:pPr>
              <w:pStyle w:val="00Normal"/>
            </w:pPr>
            <w:r w:rsidRPr="00B65B7B">
              <w:t>One times the Original Issue Price plus declared but unpaid dividends on each share of Series Seed</w:t>
            </w:r>
            <w:del w:id="39" w:author="Nick Harley" w:date="2021-03-10T17:00:00Z">
              <w:r w:rsidRPr="00B65B7B" w:rsidDel="00D366E6">
                <w:delText xml:space="preserve"> Preferred Stock</w:delText>
              </w:r>
            </w:del>
            <w:r w:rsidRPr="00B65B7B">
              <w:t>, balance of proceeds paid to Common. A merger, reorganization or similar transaction will be treated as a liquidation.</w:t>
            </w:r>
          </w:p>
        </w:tc>
      </w:tr>
      <w:tr w:rsidR="00B65B7B" w14:paraId="4F3ACB13" w14:textId="77777777" w:rsidTr="00B65B7B">
        <w:tc>
          <w:tcPr>
            <w:tcW w:w="2155" w:type="dxa"/>
            <w:tcBorders>
              <w:top w:val="nil"/>
              <w:left w:val="nil"/>
              <w:bottom w:val="nil"/>
              <w:right w:val="nil"/>
            </w:tcBorders>
          </w:tcPr>
          <w:p w14:paraId="68911F47" w14:textId="0E2A3990" w:rsidR="00B65B7B" w:rsidRPr="00B65B7B" w:rsidRDefault="00B65B7B" w:rsidP="00B65B7B">
            <w:pPr>
              <w:pStyle w:val="00Normal"/>
              <w:spacing w:after="0"/>
              <w:jc w:val="left"/>
            </w:pPr>
            <w:r>
              <w:t>Conversion:</w:t>
            </w:r>
          </w:p>
        </w:tc>
        <w:tc>
          <w:tcPr>
            <w:tcW w:w="7290" w:type="dxa"/>
            <w:tcBorders>
              <w:top w:val="nil"/>
              <w:left w:val="nil"/>
              <w:bottom w:val="nil"/>
              <w:right w:val="nil"/>
            </w:tcBorders>
          </w:tcPr>
          <w:p w14:paraId="2269C86D" w14:textId="5C3996A6" w:rsidR="00B65B7B" w:rsidRPr="00B65B7B" w:rsidRDefault="00B65B7B" w:rsidP="00B65B7B">
            <w:pPr>
              <w:pStyle w:val="00Normal"/>
            </w:pPr>
            <w:r w:rsidRPr="00B65B7B">
              <w:t>Convertible into one share of Common (subject to proportional adjustments for stock splits, stock dividends and the like) at any time at the option of the holder.</w:t>
            </w:r>
          </w:p>
        </w:tc>
      </w:tr>
      <w:tr w:rsidR="00B65B7B" w14:paraId="24F5061F" w14:textId="77777777" w:rsidTr="00B65B7B">
        <w:tc>
          <w:tcPr>
            <w:tcW w:w="2155" w:type="dxa"/>
            <w:tcBorders>
              <w:top w:val="nil"/>
              <w:left w:val="nil"/>
              <w:bottom w:val="nil"/>
              <w:right w:val="nil"/>
            </w:tcBorders>
          </w:tcPr>
          <w:p w14:paraId="5430DF4D" w14:textId="6871CBD1" w:rsidR="00B65B7B" w:rsidRDefault="00B65B7B" w:rsidP="00B65B7B">
            <w:pPr>
              <w:pStyle w:val="00Normal"/>
              <w:spacing w:after="0"/>
              <w:jc w:val="left"/>
            </w:pPr>
            <w:r>
              <w:t>Voting Rights:</w:t>
            </w:r>
          </w:p>
        </w:tc>
        <w:tc>
          <w:tcPr>
            <w:tcW w:w="7290" w:type="dxa"/>
            <w:tcBorders>
              <w:top w:val="nil"/>
              <w:left w:val="nil"/>
              <w:bottom w:val="nil"/>
              <w:right w:val="nil"/>
            </w:tcBorders>
          </w:tcPr>
          <w:p w14:paraId="71F37C50" w14:textId="14896B2A" w:rsidR="00B65B7B" w:rsidRPr="00B65B7B" w:rsidRDefault="00B65B7B" w:rsidP="00B65B7B">
            <w:pPr>
              <w:pStyle w:val="00Normal"/>
            </w:pPr>
            <w:r w:rsidRPr="00B65B7B">
              <w:t xml:space="preserve">Votes together with the Common Stock on all matters on an as-converted basis. Approval of a majority of the Preferred Stock required to adversely change rights of the Preferred Stock. Approval of a majority of the </w:t>
            </w:r>
            <w:commentRangeStart w:id="40"/>
            <w:r w:rsidRPr="00B65B7B">
              <w:t>shareholders</w:t>
            </w:r>
            <w:commentRangeEnd w:id="40"/>
            <w:r w:rsidR="00D366E6">
              <w:rPr>
                <w:rStyle w:val="CommentReference"/>
              </w:rPr>
              <w:commentReference w:id="40"/>
            </w:r>
            <w:r w:rsidRPr="00B65B7B">
              <w:t xml:space="preserve"> required to (</w:t>
            </w:r>
            <w:proofErr w:type="spellStart"/>
            <w:r w:rsidRPr="00B65B7B">
              <w:t>i</w:t>
            </w:r>
            <w:proofErr w:type="spellEnd"/>
            <w:r w:rsidRPr="00B65B7B">
              <w:t>) change the authorized number of shares of Preferred Stock</w:t>
            </w:r>
            <w:ins w:id="41" w:author="Nick Harley" w:date="2021-03-10T18:58:00Z">
              <w:r w:rsidR="00227A70">
                <w:t xml:space="preserve"> or Common Stock</w:t>
              </w:r>
            </w:ins>
            <w:r w:rsidRPr="00B65B7B">
              <w:t>; (ii) redeem or repurchase any shares (other than pursuant to the Company’s right of repurchase at original cost); (iii) declare or pay any dividend; (iv) liquidate, dissolve including any</w:t>
            </w:r>
            <w:ins w:id="42" w:author="Nick Harley" w:date="2021-03-10T18:58:00Z">
              <w:r w:rsidR="00F2189D">
                <w:t xml:space="preserve"> Deemed Liquidation Event,</w:t>
              </w:r>
            </w:ins>
            <w:r w:rsidRPr="00B65B7B">
              <w:t xml:space="preserve"> change of control</w:t>
            </w:r>
            <w:ins w:id="43" w:author="Nick Harley" w:date="2021-03-10T18:58:00Z">
              <w:r w:rsidR="00F2189D">
                <w:t xml:space="preserve"> or other merger</w:t>
              </w:r>
            </w:ins>
            <w:r w:rsidRPr="00B65B7B">
              <w:t>; or (v) change the authorized number of directors.</w:t>
            </w:r>
          </w:p>
        </w:tc>
      </w:tr>
      <w:tr w:rsidR="00B65B7B" w14:paraId="2F226945" w14:textId="77777777" w:rsidTr="00B65B7B">
        <w:tc>
          <w:tcPr>
            <w:tcW w:w="2155" w:type="dxa"/>
            <w:tcBorders>
              <w:top w:val="nil"/>
              <w:left w:val="nil"/>
              <w:bottom w:val="nil"/>
              <w:right w:val="nil"/>
            </w:tcBorders>
          </w:tcPr>
          <w:p w14:paraId="7DCBD11D" w14:textId="7445704A" w:rsidR="00B65B7B" w:rsidRDefault="00B65B7B" w:rsidP="00B65B7B">
            <w:pPr>
              <w:pStyle w:val="00Normal"/>
              <w:spacing w:after="0"/>
              <w:jc w:val="left"/>
            </w:pPr>
            <w:r>
              <w:t>Documentation:</w:t>
            </w:r>
            <w:r>
              <w:tab/>
            </w:r>
          </w:p>
        </w:tc>
        <w:tc>
          <w:tcPr>
            <w:tcW w:w="7290" w:type="dxa"/>
            <w:tcBorders>
              <w:top w:val="nil"/>
              <w:left w:val="nil"/>
              <w:bottom w:val="nil"/>
              <w:right w:val="nil"/>
            </w:tcBorders>
          </w:tcPr>
          <w:p w14:paraId="0F223A47" w14:textId="71A1961E" w:rsidR="00B65B7B" w:rsidRPr="00B65B7B" w:rsidRDefault="00B65B7B" w:rsidP="00B65B7B">
            <w:pPr>
              <w:pStyle w:val="00Normal"/>
            </w:pPr>
            <w:r w:rsidRPr="00B65B7B">
              <w:t>Documents will be based on NVCA templates</w:t>
            </w:r>
            <w:ins w:id="44" w:author="Nick Harley" w:date="2021-03-10T17:00:00Z">
              <w:r w:rsidR="00D366E6">
                <w:t xml:space="preserve"> and drafted by the Company’s counsel</w:t>
              </w:r>
            </w:ins>
            <w:r w:rsidRPr="00B65B7B">
              <w:t>.</w:t>
            </w:r>
          </w:p>
        </w:tc>
      </w:tr>
      <w:tr w:rsidR="00B65B7B" w14:paraId="317BF95E" w14:textId="77777777" w:rsidTr="00B65B7B">
        <w:tc>
          <w:tcPr>
            <w:tcW w:w="2155" w:type="dxa"/>
            <w:tcBorders>
              <w:top w:val="nil"/>
              <w:left w:val="nil"/>
              <w:bottom w:val="nil"/>
              <w:right w:val="nil"/>
            </w:tcBorders>
          </w:tcPr>
          <w:p w14:paraId="0FC759AE" w14:textId="213DE4F6" w:rsidR="00B65B7B" w:rsidRDefault="00B65B7B" w:rsidP="00B65B7B">
            <w:pPr>
              <w:pStyle w:val="00Normal"/>
              <w:spacing w:after="0"/>
              <w:jc w:val="left"/>
            </w:pPr>
            <w:r w:rsidRPr="00B65B7B">
              <w:rPr>
                <w:spacing w:val="4"/>
              </w:rPr>
              <w:lastRenderedPageBreak/>
              <w:t>Financial</w:t>
            </w:r>
            <w:r>
              <w:rPr>
                <w:spacing w:val="4"/>
              </w:rPr>
              <w:t xml:space="preserve"> Information:</w:t>
            </w:r>
          </w:p>
        </w:tc>
        <w:tc>
          <w:tcPr>
            <w:tcW w:w="7290" w:type="dxa"/>
            <w:tcBorders>
              <w:top w:val="nil"/>
              <w:left w:val="nil"/>
              <w:bottom w:val="nil"/>
              <w:right w:val="nil"/>
            </w:tcBorders>
          </w:tcPr>
          <w:p w14:paraId="6DC81FE1" w14:textId="1796AC46" w:rsidR="00B65B7B" w:rsidRPr="00B65B7B" w:rsidRDefault="00B65B7B" w:rsidP="00B65B7B">
            <w:pPr>
              <w:pStyle w:val="00Normal"/>
            </w:pPr>
            <w:r w:rsidRPr="00B65B7B">
              <w:t>Investors who contribute at least $1,000,000 (</w:t>
            </w:r>
            <w:r w:rsidRPr="00956B51">
              <w:rPr>
                <w:b/>
                <w:i/>
              </w:rPr>
              <w:t>“Major Investors”</w:t>
            </w:r>
            <w:r w:rsidRPr="00B65B7B">
              <w:t>) will receive standard information and inspection rights and management rights letter.</w:t>
            </w:r>
          </w:p>
        </w:tc>
      </w:tr>
      <w:tr w:rsidR="00B65B7B" w14:paraId="30A8C5B0" w14:textId="77777777" w:rsidTr="00B65B7B">
        <w:tc>
          <w:tcPr>
            <w:tcW w:w="2155" w:type="dxa"/>
            <w:tcBorders>
              <w:top w:val="nil"/>
              <w:left w:val="nil"/>
              <w:bottom w:val="nil"/>
              <w:right w:val="nil"/>
            </w:tcBorders>
          </w:tcPr>
          <w:p w14:paraId="4F4F37B5" w14:textId="55D3941B" w:rsidR="00B65B7B" w:rsidRPr="00B65B7B" w:rsidRDefault="00B65B7B" w:rsidP="00B65B7B">
            <w:pPr>
              <w:pStyle w:val="00Normal"/>
              <w:spacing w:after="0"/>
              <w:jc w:val="left"/>
              <w:rPr>
                <w:spacing w:val="4"/>
              </w:rPr>
            </w:pPr>
            <w:r>
              <w:t>ROFR/Co-Sale/Drag:</w:t>
            </w:r>
          </w:p>
        </w:tc>
        <w:tc>
          <w:tcPr>
            <w:tcW w:w="7290" w:type="dxa"/>
            <w:tcBorders>
              <w:top w:val="nil"/>
              <w:left w:val="nil"/>
              <w:bottom w:val="nil"/>
              <w:right w:val="nil"/>
            </w:tcBorders>
          </w:tcPr>
          <w:p w14:paraId="58EDCB91" w14:textId="0937B02D" w:rsidR="00B65B7B" w:rsidRDefault="00B65B7B" w:rsidP="00B65B7B">
            <w:pPr>
              <w:pStyle w:val="00Normal"/>
            </w:pPr>
            <w:r>
              <w:t xml:space="preserve">Company first and each Major Investor second (or their affiliates) will have a right of first refusal with respect to any shares of capital stock of the Company proposed to be transferred by any </w:t>
            </w:r>
            <w:commentRangeStart w:id="45"/>
            <w:ins w:id="46" w:author="Nick Harley" w:date="2021-03-10T17:00:00Z">
              <w:r w:rsidR="00D366E6">
                <w:t xml:space="preserve">1%+ common </w:t>
              </w:r>
            </w:ins>
            <w:r>
              <w:t>stockholder</w:t>
            </w:r>
            <w:commentRangeEnd w:id="45"/>
            <w:r w:rsidR="00D366E6">
              <w:rPr>
                <w:rStyle w:val="CommentReference"/>
              </w:rPr>
              <w:commentReference w:id="45"/>
            </w:r>
            <w:r>
              <w:t>. Before any key holder may sell Common Stock, he, she or it will give each Major Investor an opportunity to participate in such sale on a basis proportionate to the amount of securities held by the seller and those held by any Major Investor.</w:t>
            </w:r>
            <w:ins w:id="47" w:author="Ezra Galston" w:date="2021-04-05T22:35:00Z">
              <w:r w:rsidR="00F111CD" w:rsidDel="00F111CD">
                <w:t xml:space="preserve"> </w:t>
              </w:r>
            </w:ins>
            <w:del w:id="48" w:author="Ezra Galston" w:date="2021-04-05T22:35:00Z">
              <w:r w:rsidR="005F4319" w:rsidDel="00F111CD">
                <w:delText xml:space="preserve"> </w:delText>
              </w:r>
              <w:commentRangeStart w:id="49"/>
              <w:r w:rsidR="005F4319" w:rsidDel="00F111CD">
                <w:delText xml:space="preserve">The Founders shall be entitled to liquidate up to 10% of their capital stock without regard to the right of first refusal. </w:delText>
              </w:r>
              <w:commentRangeEnd w:id="49"/>
              <w:r w:rsidR="00D366E6" w:rsidDel="00F111CD">
                <w:rPr>
                  <w:rStyle w:val="CommentReference"/>
                </w:rPr>
                <w:commentReference w:id="49"/>
              </w:r>
            </w:del>
          </w:p>
          <w:p w14:paraId="2D18EF80" w14:textId="1D88A59B" w:rsidR="00B65B7B" w:rsidRPr="00B65B7B" w:rsidRDefault="00B65B7B" w:rsidP="00D366E6">
            <w:pPr>
              <w:pStyle w:val="00Normal"/>
            </w:pPr>
            <w:r>
              <w:t xml:space="preserve">All stockholders shall be required to vote their shares in favor of a Deemed Liquidation Event or transaction in which 50% or more of the voting power of the Company is transferred and which is approved by </w:t>
            </w:r>
            <w:del w:id="50" w:author="Nick Harley" w:date="2021-03-10T17:05:00Z">
              <w:r w:rsidDel="00D366E6">
                <w:delText xml:space="preserve">the Board of Directors, </w:delText>
              </w:r>
            </w:del>
            <w:ins w:id="51" w:author="Nick Harley" w:date="2021-03-10T17:05:00Z">
              <w:r w:rsidR="00D366E6">
                <w:t>(</w:t>
              </w:r>
              <w:proofErr w:type="spellStart"/>
              <w:r w:rsidR="00D366E6">
                <w:t>i</w:t>
              </w:r>
              <w:proofErr w:type="spellEnd"/>
              <w:r w:rsidR="00D366E6">
                <w:t xml:space="preserve">) </w:t>
              </w:r>
            </w:ins>
            <w:r>
              <w:t xml:space="preserve">the holders of majority of the outstanding Common Stock and </w:t>
            </w:r>
            <w:ins w:id="52" w:author="Nick Harley" w:date="2021-03-10T17:05:00Z">
              <w:r w:rsidR="00D366E6">
                <w:t xml:space="preserve">(ii) </w:t>
              </w:r>
            </w:ins>
            <w:r>
              <w:t>the holders of a majority of the outstanding Preferred on an as-converted basis, so long as the liability of each stockholder in such transaction is several (and not joint) and does not exceed the stockholder’s pro rata portion of any claim and the consideration to be paid to the stockholders in such transaction will be allocated as if the consideration were the proceeds to be distributed to the Company’s stockholders in a Deemed Liquidation Event under the Company’s then-current Certificate of Incorporation.</w:t>
            </w:r>
          </w:p>
        </w:tc>
      </w:tr>
      <w:tr w:rsidR="00B65B7B" w14:paraId="7D833AB7" w14:textId="77777777" w:rsidTr="00B65B7B">
        <w:tc>
          <w:tcPr>
            <w:tcW w:w="2155" w:type="dxa"/>
            <w:tcBorders>
              <w:top w:val="nil"/>
              <w:left w:val="nil"/>
              <w:bottom w:val="nil"/>
              <w:right w:val="nil"/>
            </w:tcBorders>
          </w:tcPr>
          <w:p w14:paraId="650ABEFA" w14:textId="2BEA29A2" w:rsidR="00B65B7B" w:rsidRDefault="00B65B7B" w:rsidP="00B65B7B">
            <w:pPr>
              <w:pStyle w:val="00Normal"/>
              <w:spacing w:after="0"/>
              <w:jc w:val="left"/>
            </w:pPr>
            <w:r>
              <w:t>Participation Right:</w:t>
            </w:r>
          </w:p>
        </w:tc>
        <w:tc>
          <w:tcPr>
            <w:tcW w:w="7290" w:type="dxa"/>
            <w:tcBorders>
              <w:top w:val="nil"/>
              <w:left w:val="nil"/>
              <w:bottom w:val="nil"/>
              <w:right w:val="nil"/>
            </w:tcBorders>
          </w:tcPr>
          <w:p w14:paraId="684D6E09" w14:textId="1B3A487E" w:rsidR="00B65B7B" w:rsidRDefault="00B65B7B" w:rsidP="00D366E6">
            <w:pPr>
              <w:pStyle w:val="00Normal"/>
            </w:pPr>
            <w:r w:rsidRPr="00B65B7B">
              <w:t xml:space="preserve">Major Investors will have the right to participate on a pro rata basis in subsequent issuances of equity or convertible debt </w:t>
            </w:r>
            <w:del w:id="53" w:author="Nick Harley" w:date="2021-03-10T17:10:00Z">
              <w:r w:rsidRPr="00B65B7B" w:rsidDel="00D366E6">
                <w:delText xml:space="preserve">related </w:delText>
              </w:r>
            </w:del>
            <w:r w:rsidRPr="00B65B7B">
              <w:t>securities.</w:t>
            </w:r>
          </w:p>
        </w:tc>
      </w:tr>
      <w:tr w:rsidR="00B65B7B" w14:paraId="768A49B6" w14:textId="77777777" w:rsidTr="00B65B7B">
        <w:tc>
          <w:tcPr>
            <w:tcW w:w="2155" w:type="dxa"/>
            <w:tcBorders>
              <w:top w:val="nil"/>
              <w:left w:val="nil"/>
              <w:bottom w:val="nil"/>
              <w:right w:val="nil"/>
            </w:tcBorders>
          </w:tcPr>
          <w:p w14:paraId="7DB6EFF6" w14:textId="2DFAF32A" w:rsidR="00B65B7B" w:rsidRDefault="00B65B7B" w:rsidP="00B65B7B">
            <w:pPr>
              <w:pStyle w:val="00Normal"/>
              <w:spacing w:after="0"/>
              <w:jc w:val="left"/>
            </w:pPr>
            <w:proofErr w:type="spellStart"/>
            <w:r w:rsidRPr="00B65B7B">
              <w:t>Anti Dilution</w:t>
            </w:r>
            <w:proofErr w:type="spellEnd"/>
            <w:r>
              <w:t xml:space="preserve"> Protection:</w:t>
            </w:r>
          </w:p>
        </w:tc>
        <w:tc>
          <w:tcPr>
            <w:tcW w:w="7290" w:type="dxa"/>
            <w:tcBorders>
              <w:top w:val="nil"/>
              <w:left w:val="nil"/>
              <w:bottom w:val="nil"/>
              <w:right w:val="nil"/>
            </w:tcBorders>
          </w:tcPr>
          <w:p w14:paraId="6E20AC99" w14:textId="54972982" w:rsidR="00B65B7B" w:rsidRPr="00B65B7B" w:rsidRDefault="00B65B7B" w:rsidP="00D366E6">
            <w:pPr>
              <w:pStyle w:val="00Normal"/>
            </w:pPr>
            <w:r w:rsidRPr="00B65B7B">
              <w:t xml:space="preserve">The conversion price of the Series Seed </w:t>
            </w:r>
            <w:del w:id="54" w:author="Nick Harley" w:date="2021-03-10T17:06:00Z">
              <w:r w:rsidRPr="00B65B7B" w:rsidDel="00D366E6">
                <w:delText>Stock</w:delText>
              </w:r>
            </w:del>
            <w:r w:rsidRPr="00B65B7B">
              <w:t xml:space="preserve"> will be subject to proportional adjustment for stock splits, stock dividends, recapitalization, and the like. The conversion price of the Series Seed </w:t>
            </w:r>
            <w:del w:id="55" w:author="Nick Harley" w:date="2021-03-10T17:06:00Z">
              <w:r w:rsidRPr="00B65B7B" w:rsidDel="00D366E6">
                <w:delText xml:space="preserve">Stock </w:delText>
              </w:r>
            </w:del>
            <w:r w:rsidRPr="00B65B7B">
              <w:t>shall also be adjusted on a broad based weighted average basis in the event of the sale of the Company’s securities at a price less than the current conversion price. However, the grant and exercise options by management or other Company personnel (as approved by the Board of Directors) shall not trigger the anti-dilution rights on the Series Seed</w:t>
            </w:r>
            <w:del w:id="56" w:author="Nick Harley" w:date="2021-03-10T17:06:00Z">
              <w:r w:rsidRPr="00B65B7B" w:rsidDel="00D366E6">
                <w:delText xml:space="preserve"> Stock</w:delText>
              </w:r>
            </w:del>
            <w:r w:rsidRPr="00B65B7B">
              <w:t>.</w:t>
            </w:r>
          </w:p>
        </w:tc>
      </w:tr>
      <w:tr w:rsidR="00B65B7B" w14:paraId="1C44DB61" w14:textId="77777777" w:rsidTr="00B65B7B">
        <w:tc>
          <w:tcPr>
            <w:tcW w:w="2155" w:type="dxa"/>
            <w:tcBorders>
              <w:top w:val="nil"/>
              <w:left w:val="nil"/>
              <w:bottom w:val="nil"/>
              <w:right w:val="nil"/>
            </w:tcBorders>
          </w:tcPr>
          <w:p w14:paraId="169D6315" w14:textId="236835A5" w:rsidR="00B65B7B" w:rsidRPr="00B65B7B" w:rsidRDefault="00B65B7B" w:rsidP="00B65B7B">
            <w:pPr>
              <w:pStyle w:val="00Normal"/>
              <w:spacing w:after="0"/>
              <w:jc w:val="left"/>
            </w:pPr>
            <w:r>
              <w:t>Board of Directors:</w:t>
            </w:r>
          </w:p>
        </w:tc>
        <w:tc>
          <w:tcPr>
            <w:tcW w:w="7290" w:type="dxa"/>
            <w:tcBorders>
              <w:top w:val="nil"/>
              <w:left w:val="nil"/>
              <w:bottom w:val="nil"/>
              <w:right w:val="nil"/>
            </w:tcBorders>
          </w:tcPr>
          <w:p w14:paraId="366EFA17" w14:textId="77777777" w:rsidR="00B65B7B" w:rsidRDefault="00B65B7B" w:rsidP="00B65B7B">
            <w:pPr>
              <w:pStyle w:val="00Normal"/>
            </w:pPr>
            <w:r w:rsidRPr="00B65B7B">
              <w:t>The Board of Directors will consist of 3 members as follows:</w:t>
            </w:r>
          </w:p>
          <w:p w14:paraId="786BFF6C" w14:textId="104E9577" w:rsidR="00B65B7B" w:rsidRDefault="00B65B7B" w:rsidP="00B65B7B">
            <w:pPr>
              <w:pStyle w:val="00BulletList"/>
            </w:pPr>
            <w:r>
              <w:t xml:space="preserve">Holders of Common Stock will have the right to elect 2 members of the Board of Directors, initially </w:t>
            </w:r>
            <w:del w:id="57" w:author="Ezra Galston" w:date="2021-04-05T22:34:00Z">
              <w:r w:rsidDel="00F111CD">
                <w:delText xml:space="preserve">Michael Beauchamp and </w:delText>
              </w:r>
              <w:commentRangeStart w:id="58"/>
              <w:r w:rsidR="00CA1038" w:rsidDel="00F111CD">
                <w:delText>David I. Fuller, Jr</w:delText>
              </w:r>
              <w:r w:rsidDel="00F111CD">
                <w:delText>.</w:delText>
              </w:r>
              <w:commentRangeEnd w:id="58"/>
              <w:r w:rsidR="00227A70" w:rsidDel="00F111CD">
                <w:rPr>
                  <w:rStyle w:val="CommentReference"/>
                </w:rPr>
                <w:commentReference w:id="58"/>
              </w:r>
            </w:del>
            <w:ins w:id="59" w:author="Ezra Galston" w:date="2021-04-05T22:34:00Z">
              <w:r w:rsidR="00F111CD">
                <w:t>X and Y</w:t>
              </w:r>
            </w:ins>
          </w:p>
          <w:p w14:paraId="6232C8EB" w14:textId="7AFB9576" w:rsidR="00B65B7B" w:rsidRDefault="00B65B7B" w:rsidP="00B65B7B">
            <w:pPr>
              <w:pStyle w:val="00BulletList"/>
            </w:pPr>
            <w:r>
              <w:t xml:space="preserve">Holders of Series Seed </w:t>
            </w:r>
            <w:del w:id="60" w:author="Nick Harley" w:date="2021-03-10T17:07:00Z">
              <w:r w:rsidDel="00D366E6">
                <w:delText xml:space="preserve">Stock </w:delText>
              </w:r>
            </w:del>
            <w:r>
              <w:t xml:space="preserve">will have the right to elect 1 member of the Board of Directors, </w:t>
            </w:r>
            <w:ins w:id="61" w:author="Nick Harley" w:date="2021-03-10T17:06:00Z">
              <w:r w:rsidR="00D366E6">
                <w:t xml:space="preserve">designated by Starting Line Fund II, L.P. (“Starting Line”), </w:t>
              </w:r>
            </w:ins>
            <w:r>
              <w:t>initially Ezra</w:t>
            </w:r>
            <w:ins w:id="62" w:author="Ezra Galston" w:date="2021-04-05T22:34:00Z">
              <w:r w:rsidR="00F111CD">
                <w:t>/Haley/Scott/Ade</w:t>
              </w:r>
            </w:ins>
            <w:del w:id="63" w:author="Ezra Galston" w:date="2021-04-05T22:34:00Z">
              <w:r w:rsidDel="00F111CD">
                <w:delText xml:space="preserve"> Galston</w:delText>
              </w:r>
            </w:del>
            <w:r>
              <w:t>.</w:t>
            </w:r>
          </w:p>
          <w:p w14:paraId="2EEEDA99" w14:textId="7FB8A1FC" w:rsidR="00B65B7B" w:rsidRPr="00B65B7B" w:rsidRDefault="00B65B7B" w:rsidP="00D366E6">
            <w:pPr>
              <w:pStyle w:val="00BulletList"/>
            </w:pPr>
            <w:r>
              <w:t xml:space="preserve">If Starting Line </w:t>
            </w:r>
            <w:del w:id="64" w:author="Nick Harley" w:date="2021-03-10T17:07:00Z">
              <w:r w:rsidDel="00D366E6">
                <w:delText>Fund II, L.P</w:delText>
              </w:r>
              <w:r w:rsidR="00956B51" w:rsidDel="00D366E6">
                <w:delText>.</w:delText>
              </w:r>
              <w:r w:rsidDel="00D366E6">
                <w:delText xml:space="preserve"> </w:delText>
              </w:r>
            </w:del>
            <w:r>
              <w:t>is not represented on the Board of Directors, they shall have the right to appoint a Board Observer so long as they hold 25% of their original shares. Each Board Observer shall be required to sign a standard confidentiality agreement.</w:t>
            </w:r>
          </w:p>
        </w:tc>
      </w:tr>
      <w:tr w:rsidR="00B65B7B" w14:paraId="666126C7" w14:textId="77777777" w:rsidTr="00B65B7B">
        <w:tc>
          <w:tcPr>
            <w:tcW w:w="2155" w:type="dxa"/>
            <w:tcBorders>
              <w:top w:val="nil"/>
              <w:left w:val="nil"/>
              <w:bottom w:val="nil"/>
              <w:right w:val="nil"/>
            </w:tcBorders>
          </w:tcPr>
          <w:p w14:paraId="26F4CDA9" w14:textId="1441BFC8" w:rsidR="00B65B7B" w:rsidRDefault="00B65B7B" w:rsidP="00B65B7B">
            <w:pPr>
              <w:pStyle w:val="00Normal"/>
              <w:spacing w:after="0"/>
              <w:jc w:val="left"/>
            </w:pPr>
            <w:r>
              <w:t>Expenses:</w:t>
            </w:r>
          </w:p>
        </w:tc>
        <w:tc>
          <w:tcPr>
            <w:tcW w:w="7290" w:type="dxa"/>
            <w:tcBorders>
              <w:top w:val="nil"/>
              <w:left w:val="nil"/>
              <w:bottom w:val="nil"/>
              <w:right w:val="nil"/>
            </w:tcBorders>
          </w:tcPr>
          <w:p w14:paraId="1882A0D7" w14:textId="361FECC4" w:rsidR="00B65B7B" w:rsidRPr="00B65B7B" w:rsidRDefault="00B65B7B" w:rsidP="003B1EEA">
            <w:pPr>
              <w:pStyle w:val="00Normal"/>
            </w:pPr>
            <w:r w:rsidRPr="00B65B7B">
              <w:t>Company will be responsible for the first $</w:t>
            </w:r>
            <w:commentRangeStart w:id="65"/>
            <w:del w:id="66" w:author="Klayman, Kimberly (Phila)" w:date="2021-03-09T16:34:00Z">
              <w:r w:rsidRPr="00B65B7B" w:rsidDel="003B1EEA">
                <w:delText>20</w:delText>
              </w:r>
            </w:del>
            <w:ins w:id="67" w:author="Klayman, Kimberly (Phila)" w:date="2021-03-09T16:34:00Z">
              <w:r w:rsidR="003B1EEA">
                <w:t>10</w:t>
              </w:r>
            </w:ins>
            <w:commentRangeEnd w:id="65"/>
            <w:r w:rsidR="00D366E6">
              <w:rPr>
                <w:rStyle w:val="CommentReference"/>
              </w:rPr>
              <w:commentReference w:id="65"/>
            </w:r>
            <w:r w:rsidRPr="00B65B7B">
              <w:t>,000 of Purchaser legal expenses.</w:t>
            </w:r>
          </w:p>
        </w:tc>
      </w:tr>
      <w:tr w:rsidR="00315581" w14:paraId="01A2BA8E" w14:textId="77777777" w:rsidTr="00B65B7B">
        <w:tc>
          <w:tcPr>
            <w:tcW w:w="2155" w:type="dxa"/>
            <w:tcBorders>
              <w:top w:val="nil"/>
              <w:left w:val="nil"/>
              <w:bottom w:val="nil"/>
              <w:right w:val="nil"/>
            </w:tcBorders>
          </w:tcPr>
          <w:p w14:paraId="24D8ECF6" w14:textId="5E86EA33" w:rsidR="00315581" w:rsidRPr="00315581" w:rsidRDefault="00315581" w:rsidP="00B65B7B">
            <w:pPr>
              <w:pStyle w:val="00Normal"/>
              <w:spacing w:after="0"/>
              <w:jc w:val="left"/>
            </w:pPr>
            <w:r>
              <w:t>Founder Matters:</w:t>
            </w:r>
          </w:p>
        </w:tc>
        <w:tc>
          <w:tcPr>
            <w:tcW w:w="7290" w:type="dxa"/>
            <w:tcBorders>
              <w:top w:val="nil"/>
              <w:left w:val="nil"/>
              <w:bottom w:val="nil"/>
              <w:right w:val="nil"/>
            </w:tcBorders>
          </w:tcPr>
          <w:p w14:paraId="1CB977B9" w14:textId="18AF6E2D" w:rsidR="00315581" w:rsidRDefault="00315581" w:rsidP="00315581">
            <w:pPr>
              <w:pStyle w:val="00Normal"/>
            </w:pPr>
            <w:r>
              <w:t xml:space="preserve">Each founder, shall have four years vesting (one year cliff and monthly thereafter based on being a full time employee at the Company) dated to begin on </w:t>
            </w:r>
            <w:commentRangeStart w:id="68"/>
            <w:del w:id="69" w:author="Klayman, Kimberly (Phila)" w:date="2021-03-09T16:31:00Z">
              <w:r w:rsidDel="007E47B1">
                <w:delText xml:space="preserve">September </w:delText>
              </w:r>
            </w:del>
            <w:ins w:id="70" w:author="Klayman, Kimberly (Phila)" w:date="2021-03-09T16:31:00Z">
              <w:r w:rsidR="007E47B1">
                <w:t xml:space="preserve">April </w:t>
              </w:r>
            </w:ins>
            <w:commentRangeEnd w:id="68"/>
            <w:r w:rsidR="00D366E6">
              <w:rPr>
                <w:rStyle w:val="CommentReference"/>
              </w:rPr>
              <w:commentReference w:id="68"/>
            </w:r>
            <w:r>
              <w:t xml:space="preserve">1, </w:t>
            </w:r>
            <w:r>
              <w:lastRenderedPageBreak/>
              <w:t xml:space="preserve">2020. Full acceleration upon “Double </w:t>
            </w:r>
            <w:commentRangeStart w:id="71"/>
            <w:commentRangeStart w:id="72"/>
            <w:ins w:id="73" w:author="Klayman, Kimberly (Phila)" w:date="2021-03-09T16:32:00Z">
              <w:r w:rsidR="007E47B1">
                <w:t xml:space="preserve">Single </w:t>
              </w:r>
            </w:ins>
            <w:commentRangeEnd w:id="71"/>
            <w:ins w:id="74" w:author="Klayman, Kimberly (Phila)" w:date="2021-03-09T16:35:00Z">
              <w:r w:rsidR="003B1EEA">
                <w:rPr>
                  <w:rStyle w:val="CommentReference"/>
                </w:rPr>
                <w:commentReference w:id="71"/>
              </w:r>
            </w:ins>
            <w:commentRangeEnd w:id="72"/>
            <w:r w:rsidR="00D366E6">
              <w:rPr>
                <w:rStyle w:val="CommentReference"/>
              </w:rPr>
              <w:commentReference w:id="72"/>
            </w:r>
            <w:r>
              <w:t>Trigger.” Each Founder shall have assigned all relevant IP to the Company prior to closing. The by-laws of the Company will have a ROFR</w:t>
            </w:r>
            <w:ins w:id="75" w:author="Klayman, Kimberly (Phila)" w:date="2021-03-09T16:32:00Z">
              <w:r w:rsidR="007E47B1">
                <w:t xml:space="preserve"> </w:t>
              </w:r>
            </w:ins>
            <w:del w:id="76" w:author="Klayman, Kimberly (Phila)" w:date="2021-03-09T16:33:00Z">
              <w:r w:rsidDel="000D1F23">
                <w:delText xml:space="preserve"> </w:delText>
              </w:r>
            </w:del>
            <w:r>
              <w:t>and consent to transfer for all common stock</w:t>
            </w:r>
            <w:r w:rsidR="000D1F23">
              <w:t>, subject to the carve outs in the ROFR/Co-Sale Agreement</w:t>
            </w:r>
            <w:r>
              <w:t>.</w:t>
            </w:r>
          </w:p>
          <w:p w14:paraId="31075709" w14:textId="77777777" w:rsidR="00315581" w:rsidRPr="00315581" w:rsidRDefault="00315581" w:rsidP="00B65B7B">
            <w:pPr>
              <w:pStyle w:val="00Normal"/>
            </w:pPr>
          </w:p>
        </w:tc>
      </w:tr>
      <w:tr w:rsidR="00315581" w14:paraId="2F6A0ADA" w14:textId="77777777" w:rsidTr="00B65B7B">
        <w:tc>
          <w:tcPr>
            <w:tcW w:w="2155" w:type="dxa"/>
            <w:tcBorders>
              <w:top w:val="nil"/>
              <w:left w:val="nil"/>
              <w:bottom w:val="nil"/>
              <w:right w:val="nil"/>
            </w:tcBorders>
          </w:tcPr>
          <w:p w14:paraId="674B97EA" w14:textId="761F138D" w:rsidR="00315581" w:rsidRDefault="00315581" w:rsidP="00754379">
            <w:pPr>
              <w:pStyle w:val="00Normal"/>
              <w:jc w:val="left"/>
            </w:pPr>
            <w:r>
              <w:lastRenderedPageBreak/>
              <w:t>Conditions to Closing:</w:t>
            </w:r>
          </w:p>
        </w:tc>
        <w:tc>
          <w:tcPr>
            <w:tcW w:w="7290" w:type="dxa"/>
            <w:tcBorders>
              <w:top w:val="nil"/>
              <w:left w:val="nil"/>
              <w:bottom w:val="nil"/>
              <w:right w:val="nil"/>
            </w:tcBorders>
          </w:tcPr>
          <w:p w14:paraId="1C028E17" w14:textId="76965776" w:rsidR="00754379" w:rsidRDefault="00754379" w:rsidP="00754379">
            <w:pPr>
              <w:pStyle w:val="00Normal"/>
              <w:spacing w:after="0"/>
              <w:ind w:left="347" w:hanging="360"/>
            </w:pPr>
            <w:r>
              <w:t xml:space="preserve">a)  </w:t>
            </w:r>
            <w:r>
              <w:tab/>
              <w:t xml:space="preserve">Customary closing conditions for a venture capital financing, including delivery of employee background checks, employee agreements, disclosure schedule, </w:t>
            </w:r>
            <w:ins w:id="77" w:author="Nick Harley" w:date="2021-03-10T17:12:00Z">
              <w:r w:rsidR="00D366E6">
                <w:t xml:space="preserve">opinion of counsel, </w:t>
              </w:r>
            </w:ins>
            <w:r>
              <w:t>etc.;</w:t>
            </w:r>
          </w:p>
          <w:p w14:paraId="2911C8F2" w14:textId="4FE5B5EE" w:rsidR="00754379" w:rsidRDefault="00754379" w:rsidP="00754379">
            <w:pPr>
              <w:pStyle w:val="00Normal"/>
              <w:spacing w:after="0"/>
              <w:ind w:left="347" w:hanging="360"/>
            </w:pPr>
            <w:r>
              <w:t>b)</w:t>
            </w:r>
            <w:r>
              <w:tab/>
              <w:t>No material adverse changes in the Company’s business conditions or prospects from what is currently reported.</w:t>
            </w:r>
          </w:p>
          <w:p w14:paraId="2A56B56C" w14:textId="77777777" w:rsidR="00754379" w:rsidRDefault="00754379" w:rsidP="00754379">
            <w:pPr>
              <w:pStyle w:val="00Normal"/>
              <w:spacing w:after="0"/>
              <w:ind w:left="347" w:hanging="360"/>
            </w:pPr>
            <w:r>
              <w:t>c)</w:t>
            </w:r>
            <w:r>
              <w:tab/>
              <w:t>Satisfactory review of Company’s prior financing documents, current financials, contracts and obligations by Investor or Investors' Legal Counsel.</w:t>
            </w:r>
          </w:p>
          <w:p w14:paraId="5B7AAAFA" w14:textId="77777777" w:rsidR="00754379" w:rsidRDefault="00754379" w:rsidP="00754379">
            <w:pPr>
              <w:pStyle w:val="00Normal"/>
              <w:spacing w:after="0"/>
              <w:ind w:left="347" w:hanging="360"/>
            </w:pPr>
            <w:r>
              <w:t>d)</w:t>
            </w:r>
            <w:r>
              <w:tab/>
              <w:t>Customary diligence, aided by Company, to speak with several of its contractors, customers, or other individuals required to complete a traditional diligence process.</w:t>
            </w:r>
          </w:p>
          <w:p w14:paraId="0BFE223F" w14:textId="186FEFBC" w:rsidR="00754379" w:rsidDel="00F111CD" w:rsidRDefault="00754379" w:rsidP="00754379">
            <w:pPr>
              <w:pStyle w:val="00Normal"/>
              <w:ind w:left="347" w:hanging="347"/>
              <w:rPr>
                <w:del w:id="78" w:author="Ezra Galston" w:date="2021-04-05T22:33:00Z"/>
              </w:rPr>
            </w:pPr>
            <w:del w:id="79" w:author="Ezra Galston" w:date="2021-04-05T22:33:00Z">
              <w:r w:rsidDel="00F111CD">
                <w:delText>e)</w:delText>
              </w:r>
              <w:r w:rsidDel="00F111CD">
                <w:tab/>
              </w:r>
              <w:commentRangeStart w:id="80"/>
              <w:r w:rsidDel="00F111CD">
                <w:delText xml:space="preserve">Review of the Company’s debt financing term sheets and </w:delText>
              </w:r>
              <w:r w:rsidR="007E47B1" w:rsidDel="00F111CD">
                <w:delText>covenants</w:delText>
              </w:r>
              <w:r w:rsidDel="00F111CD">
                <w:delText>.</w:delText>
              </w:r>
              <w:commentRangeEnd w:id="80"/>
              <w:r w:rsidR="00227A70" w:rsidDel="00F111CD">
                <w:rPr>
                  <w:rStyle w:val="CommentReference"/>
                </w:rPr>
                <w:commentReference w:id="80"/>
              </w:r>
            </w:del>
          </w:p>
          <w:p w14:paraId="5A0FE8FD" w14:textId="77777777" w:rsidR="00315581" w:rsidRDefault="00315581" w:rsidP="00F111CD">
            <w:pPr>
              <w:pStyle w:val="00Normal"/>
              <w:ind w:left="347" w:hanging="347"/>
              <w:pPrChange w:id="81" w:author="Ezra Galston" w:date="2021-04-05T22:33:00Z">
                <w:pPr>
                  <w:pStyle w:val="00Normal"/>
                </w:pPr>
              </w:pPrChange>
            </w:pPr>
          </w:p>
        </w:tc>
      </w:tr>
      <w:tr w:rsidR="00754379" w14:paraId="7BABBA6B" w14:textId="77777777" w:rsidTr="00B65B7B">
        <w:tc>
          <w:tcPr>
            <w:tcW w:w="2155" w:type="dxa"/>
            <w:tcBorders>
              <w:top w:val="nil"/>
              <w:left w:val="nil"/>
              <w:bottom w:val="nil"/>
              <w:right w:val="nil"/>
            </w:tcBorders>
          </w:tcPr>
          <w:p w14:paraId="6DBF6F7D" w14:textId="236ED1CB" w:rsidR="00754379" w:rsidRDefault="00754379" w:rsidP="00754379">
            <w:pPr>
              <w:pStyle w:val="00Normal"/>
              <w:jc w:val="left"/>
            </w:pPr>
            <w:r>
              <w:rPr>
                <w:rFonts w:eastAsia="Times New Roman"/>
                <w:color w:val="000000"/>
              </w:rPr>
              <w:t>Binding Terms:</w:t>
            </w:r>
          </w:p>
        </w:tc>
        <w:tc>
          <w:tcPr>
            <w:tcW w:w="7290" w:type="dxa"/>
            <w:tcBorders>
              <w:top w:val="nil"/>
              <w:left w:val="nil"/>
              <w:bottom w:val="nil"/>
              <w:right w:val="nil"/>
            </w:tcBorders>
          </w:tcPr>
          <w:p w14:paraId="642507DE" w14:textId="56CE5E44" w:rsidR="00754379" w:rsidRDefault="00754379" w:rsidP="00D366E6">
            <w:pPr>
              <w:pStyle w:val="00Normal"/>
              <w:ind w:left="-13"/>
            </w:pPr>
            <w:r w:rsidRPr="00754379">
              <w:t>For a period of 30 days</w:t>
            </w:r>
            <w:ins w:id="82" w:author="Nick Harley" w:date="2021-03-10T17:12:00Z">
              <w:r w:rsidR="00D366E6">
                <w:t xml:space="preserve"> from the date of this term </w:t>
              </w:r>
            </w:ins>
            <w:ins w:id="83" w:author="Nick Harley" w:date="2021-03-10T17:13:00Z">
              <w:r w:rsidR="00D366E6">
                <w:t>s</w:t>
              </w:r>
            </w:ins>
            <w:ins w:id="84" w:author="Nick Harley" w:date="2021-03-10T17:12:00Z">
              <w:r w:rsidR="00D366E6">
                <w:t>heet</w:t>
              </w:r>
            </w:ins>
            <w:r w:rsidRPr="00754379">
              <w:t>, the Company will not solicit offers from other par</w:t>
            </w:r>
            <w:r>
              <w:t xml:space="preserve">ties for </w:t>
            </w:r>
            <w:r w:rsidRPr="00754379">
              <w:t xml:space="preserve">any financing. Without the consent of </w:t>
            </w:r>
            <w:del w:id="85" w:author="Nick Harley" w:date="2021-03-10T17:13:00Z">
              <w:r w:rsidRPr="00754379" w:rsidDel="00D366E6">
                <w:delText>Purchasers</w:delText>
              </w:r>
            </w:del>
            <w:ins w:id="86" w:author="Nick Harley" w:date="2021-03-10T17:13:00Z">
              <w:r w:rsidR="00D366E6">
                <w:t>Lead Investors</w:t>
              </w:r>
            </w:ins>
            <w:r w:rsidRPr="00754379">
              <w:t xml:space="preserve">, the Company will not disclose these terms to anyone other than officers, directors, key service providers, and other potential </w:t>
            </w:r>
            <w:del w:id="87" w:author="Nick Harley" w:date="2021-03-10T17:13:00Z">
              <w:r w:rsidRPr="00754379" w:rsidDel="00D366E6">
                <w:delText xml:space="preserve">Purchasers </w:delText>
              </w:r>
            </w:del>
            <w:ins w:id="88" w:author="Nick Harley" w:date="2021-03-10T17:13:00Z">
              <w:r w:rsidR="00D366E6">
                <w:t>Investors</w:t>
              </w:r>
              <w:r w:rsidR="00D366E6" w:rsidRPr="00754379">
                <w:t xml:space="preserve"> </w:t>
              </w:r>
            </w:ins>
            <w:r w:rsidRPr="00754379">
              <w:t xml:space="preserve">in this financing. The term sheet will expire </w:t>
            </w:r>
            <w:ins w:id="89" w:author="Nick Harley" w:date="2021-03-10T17:14:00Z">
              <w:r w:rsidR="00D366E6">
                <w:t xml:space="preserve">on </w:t>
              </w:r>
              <w:del w:id="90" w:author="Ezra Galston" w:date="2021-04-05T22:33:00Z">
                <w:r w:rsidR="00D366E6" w:rsidDel="00F111CD">
                  <w:delText>March</w:delText>
                </w:r>
              </w:del>
            </w:ins>
            <w:ins w:id="91" w:author="Ezra Galston" w:date="2021-04-05T22:33:00Z">
              <w:r w:rsidR="00F111CD">
                <w:t>April</w:t>
              </w:r>
            </w:ins>
            <w:ins w:id="92" w:author="Nick Harley" w:date="2021-03-10T17:14:00Z">
              <w:r w:rsidR="00D366E6">
                <w:t xml:space="preserve"> __, 2021 if not accepted by the Company by that date.  </w:t>
              </w:r>
            </w:ins>
            <w:del w:id="93" w:author="Nick Harley" w:date="2021-03-10T17:14:00Z">
              <w:r w:rsidRPr="00754379" w:rsidDel="00D366E6">
                <w:delText>30 days post signing</w:delText>
              </w:r>
            </w:del>
            <w:r w:rsidRPr="00754379">
              <w:t>.</w:t>
            </w:r>
          </w:p>
        </w:tc>
      </w:tr>
    </w:tbl>
    <w:p w14:paraId="46223B5A" w14:textId="77777777" w:rsidR="00BF6406" w:rsidRPr="00BF6406" w:rsidRDefault="00BF6406" w:rsidP="00BF6406">
      <w:pPr>
        <w:pStyle w:val="00Normal"/>
        <w:ind w:left="2160" w:hanging="2160"/>
      </w:pPr>
    </w:p>
    <w:p w14:paraId="1BD27B98" w14:textId="462D561C" w:rsidR="00D366E6" w:rsidRDefault="00D366E6">
      <w:pPr>
        <w:jc w:val="center"/>
        <w:rPr>
          <w:ins w:id="94" w:author="Nick Harley" w:date="2021-03-10T17:15:00Z"/>
          <w:b/>
        </w:rPr>
        <w:pPrChange w:id="95" w:author="Nick Harley" w:date="2021-03-10T17:15:00Z">
          <w:pPr/>
        </w:pPrChange>
      </w:pPr>
      <w:ins w:id="96" w:author="Nick Harley" w:date="2021-03-10T17:15:00Z">
        <w:r>
          <w:t>[Remainder of page left blank]</w:t>
        </w:r>
        <w:r>
          <w:br w:type="page"/>
        </w:r>
      </w:ins>
    </w:p>
    <w:p w14:paraId="20408069" w14:textId="7B18BA6C" w:rsidR="00D366E6" w:rsidRDefault="00227A70" w:rsidP="00BF6406">
      <w:pPr>
        <w:pStyle w:val="00TitleL"/>
        <w:rPr>
          <w:ins w:id="97" w:author="Nick Harley" w:date="2021-03-10T17:15:00Z"/>
        </w:rPr>
      </w:pPr>
      <w:ins w:id="98" w:author="Nick Harley" w:date="2021-03-10T18:47:00Z">
        <w:r>
          <w:lastRenderedPageBreak/>
          <w:t>AGREED</w:t>
        </w:r>
      </w:ins>
      <w:ins w:id="99" w:author="Nick Harley" w:date="2021-03-10T18:59:00Z">
        <w:r w:rsidR="00F2189D">
          <w:t xml:space="preserve"> AND ACCEPTED</w:t>
        </w:r>
      </w:ins>
      <w:ins w:id="100" w:author="Nick Harley" w:date="2021-03-10T18:47:00Z">
        <w:r>
          <w:t>:</w:t>
        </w:r>
      </w:ins>
    </w:p>
    <w:p w14:paraId="33E73250" w14:textId="77777777" w:rsidR="00D366E6" w:rsidRDefault="00D366E6" w:rsidP="00BF6406">
      <w:pPr>
        <w:pStyle w:val="00TitleL"/>
        <w:rPr>
          <w:ins w:id="101" w:author="Nick Harley" w:date="2021-03-10T17:15:00Z"/>
        </w:rPr>
      </w:pPr>
    </w:p>
    <w:p w14:paraId="2A4BD1D3" w14:textId="2DA2880C" w:rsidR="00633886" w:rsidRDefault="00633886" w:rsidP="00BF6406">
      <w:pPr>
        <w:pStyle w:val="00TitleL"/>
      </w:pPr>
      <w:del w:id="102" w:author="Ezra Galston" w:date="2021-04-05T22:33:00Z">
        <w:r w:rsidDel="00F111CD">
          <w:delText>Frank Innovations</w:delText>
        </w:r>
      </w:del>
      <w:ins w:id="103" w:author="Ezra Galston" w:date="2021-04-05T22:33:00Z">
        <w:r w:rsidR="00F111CD">
          <w:t>[Company]</w:t>
        </w:r>
      </w:ins>
      <w:r>
        <w:t xml:space="preserve"> Inc.</w:t>
      </w:r>
    </w:p>
    <w:p w14:paraId="39BD553C" w14:textId="5AB858EC" w:rsidR="00633886" w:rsidRDefault="00633886" w:rsidP="00633886">
      <w:pPr>
        <w:tabs>
          <w:tab w:val="left" w:leader="underscore" w:pos="4320"/>
        </w:tabs>
        <w:spacing w:before="984" w:line="254" w:lineRule="exact"/>
        <w:textAlignment w:val="baseline"/>
        <w:rPr>
          <w:rFonts w:eastAsia="Times New Roman"/>
          <w:color w:val="000000"/>
          <w:spacing w:val="1"/>
        </w:rPr>
      </w:pPr>
      <w:r>
        <w:rPr>
          <w:rFonts w:eastAsia="Times New Roman"/>
          <w:color w:val="000000"/>
          <w:spacing w:val="1"/>
        </w:rPr>
        <w:t>By:</w:t>
      </w:r>
      <w:r w:rsidR="00FA64B2">
        <w:rPr>
          <w:rFonts w:eastAsia="Times New Roman"/>
          <w:color w:val="000000"/>
          <w:spacing w:val="1"/>
        </w:rPr>
        <w:t xml:space="preserve"> </w:t>
      </w:r>
      <w:r w:rsidR="00FA64B2">
        <w:rPr>
          <w:rFonts w:eastAsia="Times New Roman"/>
          <w:color w:val="000000"/>
          <w:spacing w:val="1"/>
          <w:u w:val="single"/>
        </w:rPr>
        <w:tab/>
      </w:r>
      <w:r>
        <w:rPr>
          <w:rFonts w:eastAsia="Times New Roman"/>
          <w:color w:val="000000"/>
          <w:spacing w:val="1"/>
        </w:rPr>
        <w:tab/>
        <w:t xml:space="preserve"> </w:t>
      </w:r>
    </w:p>
    <w:p w14:paraId="2F7BA083" w14:textId="19C11245" w:rsidR="00633886" w:rsidRDefault="00633886" w:rsidP="00633886">
      <w:pPr>
        <w:spacing w:before="5" w:line="254" w:lineRule="exact"/>
        <w:textAlignment w:val="baseline"/>
        <w:rPr>
          <w:rFonts w:eastAsia="Times New Roman"/>
          <w:color w:val="000000"/>
        </w:rPr>
      </w:pPr>
      <w:r>
        <w:rPr>
          <w:rFonts w:eastAsia="Times New Roman"/>
          <w:color w:val="000000"/>
        </w:rPr>
        <w:t xml:space="preserve">Name: </w:t>
      </w:r>
      <w:del w:id="104" w:author="Ezra Galston" w:date="2021-04-05T22:33:00Z">
        <w:r w:rsidDel="00F111CD">
          <w:rPr>
            <w:rFonts w:eastAsia="Times New Roman"/>
            <w:color w:val="000000"/>
          </w:rPr>
          <w:delText>Michael Beauchamp</w:delText>
        </w:r>
      </w:del>
      <w:ins w:id="105" w:author="Ezra Galston" w:date="2021-04-05T22:33:00Z">
        <w:r w:rsidR="00F111CD">
          <w:rPr>
            <w:rFonts w:eastAsia="Times New Roman"/>
            <w:color w:val="000000"/>
          </w:rPr>
          <w:t>All Star CEO</w:t>
        </w:r>
      </w:ins>
    </w:p>
    <w:p w14:paraId="34C98088" w14:textId="77777777" w:rsidR="00633886" w:rsidDel="00227A70" w:rsidRDefault="00633886" w:rsidP="00BF6406">
      <w:pPr>
        <w:spacing w:before="1" w:after="240" w:line="254" w:lineRule="exact"/>
        <w:textAlignment w:val="baseline"/>
        <w:rPr>
          <w:del w:id="106" w:author="Nick Harley" w:date="2021-03-10T18:48:00Z"/>
          <w:rFonts w:eastAsia="Times New Roman"/>
          <w:color w:val="000000"/>
        </w:rPr>
      </w:pPr>
      <w:r>
        <w:rPr>
          <w:rFonts w:eastAsia="Times New Roman"/>
          <w:color w:val="000000"/>
        </w:rPr>
        <w:t>Title: CEO</w:t>
      </w:r>
    </w:p>
    <w:p w14:paraId="3154AB10" w14:textId="77777777" w:rsidR="00BF6406" w:rsidDel="00227A70" w:rsidRDefault="00BF6406" w:rsidP="00BF6406">
      <w:pPr>
        <w:spacing w:before="1" w:after="240" w:line="254" w:lineRule="exact"/>
        <w:textAlignment w:val="baseline"/>
        <w:rPr>
          <w:del w:id="107" w:author="Nick Harley" w:date="2021-03-10T18:48:00Z"/>
          <w:rFonts w:eastAsia="Times New Roman"/>
          <w:color w:val="000000"/>
        </w:rPr>
      </w:pPr>
    </w:p>
    <w:p w14:paraId="65202B86" w14:textId="6945934A" w:rsidR="00D366E6" w:rsidRDefault="00D366E6" w:rsidP="00BF6406">
      <w:pPr>
        <w:spacing w:before="1" w:after="240" w:line="254" w:lineRule="exact"/>
        <w:textAlignment w:val="baseline"/>
        <w:rPr>
          <w:ins w:id="108" w:author="Nick Harley" w:date="2021-03-10T17:15:00Z"/>
          <w:rFonts w:eastAsia="Times New Roman"/>
          <w:color w:val="000000"/>
        </w:rPr>
      </w:pPr>
    </w:p>
    <w:p w14:paraId="2ACC2387" w14:textId="3CD9B4AD" w:rsidR="00D366E6" w:rsidRDefault="00D366E6" w:rsidP="00BF6406">
      <w:pPr>
        <w:spacing w:before="1" w:after="240" w:line="254" w:lineRule="exact"/>
        <w:textAlignment w:val="baseline"/>
        <w:rPr>
          <w:rFonts w:eastAsia="Times New Roman"/>
          <w:color w:val="000000"/>
        </w:rPr>
      </w:pPr>
    </w:p>
    <w:p w14:paraId="62EB7B24" w14:textId="0EF693CC" w:rsidR="00D366E6" w:rsidRPr="00D366E6" w:rsidRDefault="00D366E6" w:rsidP="00D366E6">
      <w:pPr>
        <w:pStyle w:val="00TitleL"/>
        <w:rPr>
          <w:ins w:id="109" w:author="Nick Harley" w:date="2021-03-10T17:15:00Z"/>
        </w:rPr>
      </w:pPr>
      <w:ins w:id="110" w:author="Nick Harley" w:date="2021-03-10T17:15:00Z">
        <w:r w:rsidRPr="00D366E6">
          <w:rPr>
            <w:bCs/>
          </w:rPr>
          <w:t>STARTING LINE FUND II, L.P.</w:t>
        </w:r>
        <w:r w:rsidRPr="00D366E6">
          <w:br/>
        </w:r>
        <w:r w:rsidRPr="00D366E6">
          <w:br/>
        </w:r>
        <w:r w:rsidRPr="00227A70">
          <w:rPr>
            <w:b w:val="0"/>
            <w:rPrChange w:id="111" w:author="Nick Harley" w:date="2021-03-10T18:48:00Z">
              <w:rPr/>
            </w:rPrChange>
          </w:rPr>
          <w:t>By:   Starting Line GP II, LLC</w:t>
        </w:r>
        <w:r w:rsidRPr="00227A70">
          <w:rPr>
            <w:b w:val="0"/>
            <w:rPrChange w:id="112" w:author="Nick Harley" w:date="2021-03-10T18:48:00Z">
              <w:rPr/>
            </w:rPrChange>
          </w:rPr>
          <w:br/>
          <w:t>         its General Partner</w:t>
        </w:r>
        <w:r w:rsidRPr="00227A70">
          <w:rPr>
            <w:b w:val="0"/>
            <w:rPrChange w:id="113" w:author="Nick Harley" w:date="2021-03-10T18:48:00Z">
              <w:rPr/>
            </w:rPrChange>
          </w:rPr>
          <w:br/>
        </w:r>
        <w:r w:rsidRPr="00227A70">
          <w:rPr>
            <w:b w:val="0"/>
            <w:rPrChange w:id="114" w:author="Nick Harley" w:date="2021-03-10T18:48:00Z">
              <w:rPr/>
            </w:rPrChange>
          </w:rPr>
          <w:br/>
        </w:r>
        <w:r w:rsidRPr="00227A70">
          <w:rPr>
            <w:b w:val="0"/>
            <w:rPrChange w:id="115" w:author="Nick Harley" w:date="2021-03-10T18:48:00Z">
              <w:rPr/>
            </w:rPrChange>
          </w:rPr>
          <w:br/>
          <w:t>By:</w:t>
        </w:r>
        <w:r w:rsidRPr="00227A70">
          <w:rPr>
            <w:b w:val="0"/>
            <w:u w:val="single"/>
            <w:rPrChange w:id="116" w:author="Nick Harley" w:date="2021-03-10T18:48:00Z">
              <w:rPr>
                <w:u w:val="single"/>
              </w:rPr>
            </w:rPrChange>
          </w:rPr>
          <w:t xml:space="preserve">                                                                              </w:t>
        </w:r>
        <w:r w:rsidRPr="00227A70">
          <w:rPr>
            <w:b w:val="0"/>
            <w:rPrChange w:id="117" w:author="Nick Harley" w:date="2021-03-10T18:48:00Z">
              <w:rPr/>
            </w:rPrChange>
          </w:rPr>
          <w:br/>
          <w:t xml:space="preserve">         </w:t>
        </w:r>
        <w:del w:id="118" w:author="Ezra Galston" w:date="2021-04-05T22:33:00Z">
          <w:r w:rsidRPr="00227A70" w:rsidDel="00F111CD">
            <w:rPr>
              <w:b w:val="0"/>
              <w:rPrChange w:id="119" w:author="Nick Harley" w:date="2021-03-10T18:48:00Z">
                <w:rPr/>
              </w:rPrChange>
            </w:rPr>
            <w:delText>Ezra Galston</w:delText>
          </w:r>
        </w:del>
      </w:ins>
      <w:ins w:id="120" w:author="Ezra Galston" w:date="2021-04-05T22:33:00Z">
        <w:r w:rsidR="00F111CD">
          <w:rPr>
            <w:b w:val="0"/>
          </w:rPr>
          <w:t>Ezra/Haley/Scott/Ade</w:t>
        </w:r>
      </w:ins>
      <w:ins w:id="121" w:author="Nick Harley" w:date="2021-03-10T17:15:00Z">
        <w:r w:rsidRPr="00227A70">
          <w:rPr>
            <w:b w:val="0"/>
            <w:rPrChange w:id="122" w:author="Nick Harley" w:date="2021-03-10T18:48:00Z">
              <w:rPr/>
            </w:rPrChange>
          </w:rPr>
          <w:br/>
          <w:t>         Managing Member</w:t>
        </w:r>
      </w:ins>
    </w:p>
    <w:p w14:paraId="0330BBF6" w14:textId="7B804F0D" w:rsidR="00633886" w:rsidDel="00D366E6" w:rsidRDefault="00633886" w:rsidP="00BF6406">
      <w:pPr>
        <w:pStyle w:val="00TitleL"/>
        <w:rPr>
          <w:del w:id="123" w:author="Nick Harley" w:date="2021-03-10T17:15:00Z"/>
        </w:rPr>
      </w:pPr>
      <w:del w:id="124" w:author="Nick Harley" w:date="2021-03-10T17:15:00Z">
        <w:r w:rsidDel="00D366E6">
          <w:delText>Starting Line Fund II, L.P.</w:delText>
        </w:r>
      </w:del>
    </w:p>
    <w:p w14:paraId="7FA77008" w14:textId="22CCAFE6" w:rsidR="00633886" w:rsidDel="00D366E6" w:rsidRDefault="00633886" w:rsidP="00633886">
      <w:pPr>
        <w:tabs>
          <w:tab w:val="left" w:leader="underscore" w:pos="4320"/>
        </w:tabs>
        <w:spacing w:before="730" w:line="254" w:lineRule="exact"/>
        <w:textAlignment w:val="baseline"/>
        <w:rPr>
          <w:del w:id="125" w:author="Nick Harley" w:date="2021-03-10T17:15:00Z"/>
          <w:rFonts w:eastAsia="Times New Roman"/>
          <w:color w:val="000000"/>
          <w:spacing w:val="1"/>
        </w:rPr>
      </w:pPr>
      <w:del w:id="126" w:author="Nick Harley" w:date="2021-03-10T17:15:00Z">
        <w:r w:rsidDel="00D366E6">
          <w:rPr>
            <w:rFonts w:eastAsia="Times New Roman"/>
            <w:color w:val="000000"/>
            <w:spacing w:val="1"/>
          </w:rPr>
          <w:delText>By:</w:delText>
        </w:r>
        <w:r w:rsidR="00FA64B2" w:rsidDel="00D366E6">
          <w:rPr>
            <w:rFonts w:eastAsia="Times New Roman"/>
            <w:color w:val="000000"/>
            <w:spacing w:val="1"/>
          </w:rPr>
          <w:delText xml:space="preserve"> </w:delText>
        </w:r>
        <w:r w:rsidR="00FA64B2" w:rsidDel="00D366E6">
          <w:rPr>
            <w:rFonts w:eastAsia="Times New Roman"/>
            <w:color w:val="000000"/>
            <w:spacing w:val="1"/>
            <w:u w:val="single"/>
          </w:rPr>
          <w:tab/>
        </w:r>
        <w:r w:rsidDel="00D366E6">
          <w:rPr>
            <w:rFonts w:eastAsia="Times New Roman"/>
            <w:color w:val="000000"/>
            <w:spacing w:val="1"/>
          </w:rPr>
          <w:tab/>
          <w:delText xml:space="preserve"> </w:delText>
        </w:r>
      </w:del>
    </w:p>
    <w:p w14:paraId="5581CE6E" w14:textId="7D5580BF" w:rsidR="00633886" w:rsidDel="00D366E6" w:rsidRDefault="00633886" w:rsidP="00633886">
      <w:pPr>
        <w:spacing w:before="6" w:line="254" w:lineRule="exact"/>
        <w:textAlignment w:val="baseline"/>
        <w:rPr>
          <w:del w:id="127" w:author="Nick Harley" w:date="2021-03-10T17:15:00Z"/>
          <w:rFonts w:eastAsia="Times New Roman"/>
          <w:color w:val="000000"/>
        </w:rPr>
      </w:pPr>
      <w:del w:id="128" w:author="Nick Harley" w:date="2021-03-10T17:15:00Z">
        <w:r w:rsidDel="00D366E6">
          <w:rPr>
            <w:rFonts w:eastAsia="Times New Roman"/>
            <w:color w:val="000000"/>
          </w:rPr>
          <w:delText>Name: Ezra Galston</w:delText>
        </w:r>
      </w:del>
    </w:p>
    <w:p w14:paraId="6FD9358A" w14:textId="2D7B013E" w:rsidR="00633886" w:rsidDel="00D366E6" w:rsidRDefault="00633886" w:rsidP="00633886">
      <w:pPr>
        <w:spacing w:line="254" w:lineRule="exact"/>
        <w:textAlignment w:val="baseline"/>
        <w:rPr>
          <w:del w:id="129" w:author="Nick Harley" w:date="2021-03-10T17:15:00Z"/>
          <w:rFonts w:eastAsia="Times New Roman"/>
          <w:color w:val="000000"/>
        </w:rPr>
      </w:pPr>
      <w:del w:id="130" w:author="Nick Harley" w:date="2021-03-10T17:15:00Z">
        <w:r w:rsidDel="00D366E6">
          <w:rPr>
            <w:rFonts w:eastAsia="Times New Roman"/>
            <w:color w:val="000000"/>
          </w:rPr>
          <w:delText>Title: General Partner</w:delText>
        </w:r>
      </w:del>
    </w:p>
    <w:p w14:paraId="7AE7D854" w14:textId="77777777" w:rsidR="00A33E91" w:rsidRDefault="00A33E91" w:rsidP="00633886">
      <w:pPr>
        <w:pStyle w:val="00BodyText1"/>
        <w:ind w:firstLine="0"/>
      </w:pPr>
    </w:p>
    <w:sectPr w:rsidR="00A33E91" w:rsidSect="001E1DE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Harley" w:date="2021-03-10T17:07:00Z" w:initials="NH">
    <w:p w14:paraId="033343A0" w14:textId="477F3D16" w:rsidR="00D366E6" w:rsidRDefault="00D366E6">
      <w:pPr>
        <w:pStyle w:val="CommentText"/>
      </w:pPr>
      <w:r>
        <w:rPr>
          <w:rStyle w:val="CommentReference"/>
        </w:rPr>
        <w:annotationRef/>
      </w:r>
      <w:r w:rsidR="00A474D5">
        <w:t xml:space="preserve">Ezra: </w:t>
      </w:r>
      <w:r>
        <w:t>Is the plan that they’re going to convert to a C-</w:t>
      </w:r>
      <w:proofErr w:type="spellStart"/>
      <w:r>
        <w:t>corp</w:t>
      </w:r>
      <w:proofErr w:type="spellEnd"/>
      <w:r>
        <w:t>? Looked from some searches like they’</w:t>
      </w:r>
      <w:r w:rsidR="00F2189D">
        <w:t xml:space="preserve">re an LLC currently, </w:t>
      </w:r>
      <w:r>
        <w:t>unless that’s an operating s</w:t>
      </w:r>
      <w:r w:rsidR="00F2189D">
        <w:t>ubsidiary of this C-corp.</w:t>
      </w:r>
    </w:p>
  </w:comment>
  <w:comment w:id="21" w:author="Nick Harley" w:date="2021-03-10T16:58:00Z" w:initials="NH">
    <w:p w14:paraId="3CFAD41D" w14:textId="0334F9AD" w:rsidR="00D366E6" w:rsidRDefault="00D366E6">
      <w:pPr>
        <w:pStyle w:val="CommentText"/>
      </w:pPr>
      <w:r>
        <w:rPr>
          <w:rStyle w:val="CommentReference"/>
        </w:rPr>
        <w:annotationRef/>
      </w:r>
      <w:r>
        <w:t>Ezra: OK?</w:t>
      </w:r>
    </w:p>
  </w:comment>
  <w:comment w:id="34" w:author="Nick Harley" w:date="2021-03-10T17:03:00Z" w:initials="NH">
    <w:p w14:paraId="1E1AF01C" w14:textId="2B9C0475" w:rsidR="00D366E6" w:rsidRDefault="00D366E6">
      <w:pPr>
        <w:pStyle w:val="CommentText"/>
      </w:pPr>
      <w:r>
        <w:rPr>
          <w:rStyle w:val="CommentReference"/>
        </w:rPr>
        <w:annotationRef/>
      </w:r>
      <w:r>
        <w:t>Ezra: Added this back. Not sure why they deleted, but we should be 100% clear about your ownership.</w:t>
      </w:r>
    </w:p>
  </w:comment>
  <w:comment w:id="40" w:author="Nick Harley" w:date="2021-03-10T17:11:00Z" w:initials="NH">
    <w:p w14:paraId="1927D04B" w14:textId="265AC8AF" w:rsidR="00D366E6" w:rsidRDefault="00D366E6">
      <w:pPr>
        <w:pStyle w:val="CommentText"/>
      </w:pPr>
      <w:r>
        <w:rPr>
          <w:rStyle w:val="CommentReference"/>
        </w:rPr>
        <w:annotationRef/>
      </w:r>
      <w:r>
        <w:t>Ezra: Are you OK with these being voted on by all stock? Much more typical to have them voted by preferred only.</w:t>
      </w:r>
      <w:r w:rsidR="00227A70">
        <w:t xml:space="preserve"> Also, list here doesn’t include a next equity financing but I think you have historically been OK with that (and there’s kind of a back</w:t>
      </w:r>
    </w:p>
  </w:comment>
  <w:comment w:id="45" w:author="Nick Harley" w:date="2021-03-10T17:01:00Z" w:initials="NH">
    <w:p w14:paraId="071A99C1" w14:textId="26E2D9B4" w:rsidR="00D366E6" w:rsidRDefault="00D366E6">
      <w:pPr>
        <w:pStyle w:val="CommentText"/>
      </w:pPr>
      <w:r>
        <w:rPr>
          <w:rStyle w:val="CommentReference"/>
        </w:rPr>
        <w:annotationRef/>
      </w:r>
      <w:r>
        <w:t>Ezra: I assume you don’t want this to apply to your shares, but LMK.</w:t>
      </w:r>
    </w:p>
  </w:comment>
  <w:comment w:id="49" w:author="Nick Harley" w:date="2021-03-10T17:01:00Z" w:initials="NH">
    <w:p w14:paraId="6B4476FF" w14:textId="12A1E6DF" w:rsidR="00D366E6" w:rsidRDefault="00D366E6">
      <w:pPr>
        <w:pStyle w:val="CommentText"/>
      </w:pPr>
      <w:r>
        <w:rPr>
          <w:rStyle w:val="CommentReference"/>
        </w:rPr>
        <w:annotationRef/>
      </w:r>
      <w:r>
        <w:t>Ezra: OK with this?</w:t>
      </w:r>
      <w:r w:rsidR="00227A70">
        <w:t xml:space="preserve"> When agreed to,</w:t>
      </w:r>
      <w:r>
        <w:t xml:space="preserve"> I would usually see 5% here, not 10%. Also looks like they’re only proposing exemption from right of first refusal—should probably be exempt from co-sale as well. </w:t>
      </w:r>
    </w:p>
  </w:comment>
  <w:comment w:id="58" w:author="Nick Harley" w:date="2021-03-10T18:55:00Z" w:initials="NH">
    <w:p w14:paraId="522B12D2" w14:textId="2339414D" w:rsidR="00227A70" w:rsidRDefault="00227A70">
      <w:pPr>
        <w:pStyle w:val="CommentText"/>
      </w:pPr>
      <w:r>
        <w:rPr>
          <w:rStyle w:val="CommentReference"/>
        </w:rPr>
        <w:annotationRef/>
      </w:r>
      <w:r>
        <w:t>Ezra: Second director as expected?</w:t>
      </w:r>
    </w:p>
  </w:comment>
  <w:comment w:id="65" w:author="Nick Harley" w:date="2021-03-10T17:07:00Z" w:initials="NH">
    <w:p w14:paraId="33E3A7C5" w14:textId="482C7132" w:rsidR="00D366E6" w:rsidRDefault="00D366E6">
      <w:pPr>
        <w:pStyle w:val="CommentText"/>
      </w:pPr>
      <w:r>
        <w:rPr>
          <w:rStyle w:val="CommentReference"/>
        </w:rPr>
        <w:annotationRef/>
      </w:r>
      <w:r w:rsidR="00227A70">
        <w:t xml:space="preserve">Ezra: </w:t>
      </w:r>
      <w:r>
        <w:t>Agreed here? $10k is low for a priced equity round</w:t>
      </w:r>
      <w:r w:rsidR="00227A70">
        <w:t>--</w:t>
      </w:r>
      <w:r>
        <w:t xml:space="preserve"> </w:t>
      </w:r>
      <w:r w:rsidR="00227A70">
        <w:t xml:space="preserve">I would assume </w:t>
      </w:r>
      <w:r>
        <w:t>overage of at least $10k.</w:t>
      </w:r>
    </w:p>
  </w:comment>
  <w:comment w:id="68" w:author="Nick Harley" w:date="2021-03-10T17:09:00Z" w:initials="NH">
    <w:p w14:paraId="5342CF63" w14:textId="472BBCC8" w:rsidR="00D366E6" w:rsidRDefault="00D366E6">
      <w:pPr>
        <w:pStyle w:val="CommentText"/>
      </w:pPr>
      <w:r>
        <w:rPr>
          <w:rStyle w:val="CommentReference"/>
        </w:rPr>
        <w:annotationRef/>
      </w:r>
      <w:r w:rsidR="00227A70">
        <w:t>Ezra: Agreed on the vesting schedule?</w:t>
      </w:r>
    </w:p>
  </w:comment>
  <w:comment w:id="71" w:author="Klayman, Kimberly (Phila)" w:date="2021-03-09T16:35:00Z" w:initials="KK">
    <w:p w14:paraId="47079BC4" w14:textId="786A7905" w:rsidR="003B1EEA" w:rsidRDefault="003B1EEA">
      <w:pPr>
        <w:pStyle w:val="CommentText"/>
      </w:pPr>
      <w:r>
        <w:rPr>
          <w:rStyle w:val="CommentReference"/>
        </w:rPr>
        <w:annotationRef/>
      </w:r>
      <w:r>
        <w:t>Note that with respect to founders (as compared to any other employees of the Company), the vesting is not typically subject to double trigger as it is intended that they would get liquidity upon a change of control regardless of whether the agreement with a buyer requires them to stay on for a transition period. Double trigger acceleration for founders would typically result in a windfall to investors as the founders are typically a</w:t>
      </w:r>
      <w:r>
        <w:t xml:space="preserve"> large portion of the cap table in the liquidation waterfall. </w:t>
      </w:r>
    </w:p>
  </w:comment>
  <w:comment w:id="72" w:author="Nick Harley" w:date="2021-03-10T17:08:00Z" w:initials="NH">
    <w:p w14:paraId="562B1E44" w14:textId="0A70B52E" w:rsidR="00D366E6" w:rsidRDefault="00D366E6">
      <w:pPr>
        <w:pStyle w:val="CommentText"/>
      </w:pPr>
      <w:r>
        <w:rPr>
          <w:rStyle w:val="CommentReference"/>
        </w:rPr>
        <w:annotationRef/>
      </w:r>
      <w:r>
        <w:t>Ezra: This is off-market founder friendly in my experience. I would push back</w:t>
      </w:r>
    </w:p>
  </w:comment>
  <w:comment w:id="80" w:author="Nick Harley" w:date="2021-03-10T18:56:00Z" w:initials="NH">
    <w:p w14:paraId="01F429FF" w14:textId="4AC454D6" w:rsidR="00227A70" w:rsidRDefault="00227A70">
      <w:pPr>
        <w:pStyle w:val="CommentText"/>
      </w:pPr>
      <w:r>
        <w:rPr>
          <w:rStyle w:val="CommentReference"/>
        </w:rPr>
        <w:annotationRef/>
      </w:r>
      <w:r>
        <w:t>Ezra: Is this targeted at anything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3343A0" w15:done="0"/>
  <w15:commentEx w15:paraId="3CFAD41D" w15:done="0"/>
  <w15:commentEx w15:paraId="1E1AF01C" w15:done="0"/>
  <w15:commentEx w15:paraId="1927D04B" w15:done="0"/>
  <w15:commentEx w15:paraId="071A99C1" w15:done="0"/>
  <w15:commentEx w15:paraId="6B4476FF" w15:done="0"/>
  <w15:commentEx w15:paraId="522B12D2" w15:done="0"/>
  <w15:commentEx w15:paraId="33E3A7C5" w15:done="0"/>
  <w15:commentEx w15:paraId="5342CF63" w15:done="0"/>
  <w15:commentEx w15:paraId="47079BC4" w15:done="0"/>
  <w15:commentEx w15:paraId="562B1E44" w15:paraIdParent="47079BC4" w15:done="0"/>
  <w15:commentEx w15:paraId="01F429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3343A0" w16cid:durableId="24160E6D"/>
  <w16cid:commentId w16cid:paraId="3CFAD41D" w16cid:durableId="24160E6E"/>
  <w16cid:commentId w16cid:paraId="1E1AF01C" w16cid:durableId="24160E6F"/>
  <w16cid:commentId w16cid:paraId="1927D04B" w16cid:durableId="24160E70"/>
  <w16cid:commentId w16cid:paraId="071A99C1" w16cid:durableId="24160E71"/>
  <w16cid:commentId w16cid:paraId="6B4476FF" w16cid:durableId="24160E72"/>
  <w16cid:commentId w16cid:paraId="522B12D2" w16cid:durableId="24160E73"/>
  <w16cid:commentId w16cid:paraId="33E3A7C5" w16cid:durableId="24160E74"/>
  <w16cid:commentId w16cid:paraId="5342CF63" w16cid:durableId="24160E75"/>
  <w16cid:commentId w16cid:paraId="47079BC4" w16cid:durableId="24160E76"/>
  <w16cid:commentId w16cid:paraId="562B1E44" w16cid:durableId="24160E77"/>
  <w16cid:commentId w16cid:paraId="01F429FF" w16cid:durableId="24160E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267B0" w14:textId="77777777" w:rsidR="00D7347A" w:rsidRDefault="00D7347A" w:rsidP="001E1DE4">
      <w:r>
        <w:separator/>
      </w:r>
    </w:p>
  </w:endnote>
  <w:endnote w:type="continuationSeparator" w:id="0">
    <w:p w14:paraId="5428BA70" w14:textId="77777777" w:rsidR="00D7347A" w:rsidRDefault="00D7347A" w:rsidP="001E1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939AA" w14:textId="77777777" w:rsidR="00C94E57" w:rsidRDefault="00C94E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B3439" w14:textId="5A4CC4BF" w:rsidR="00A474D5" w:rsidRDefault="00A474D5">
    <w:pPr>
      <w:pStyle w:val="Footer"/>
      <w:rPr>
        <w:noProof/>
      </w:rPr>
    </w:pPr>
    <w:fldSimple w:instr=" DOCPROPERTY &quot;DOCID&quot; \* MERGEFORMAT ">
      <w:r w:rsidR="00F15967" w:rsidRPr="00F15967">
        <w:rPr>
          <w:rStyle w:val="DocID"/>
        </w:rPr>
        <w:t>DMEAST #43876286 v2</w:t>
      </w:r>
    </w:fldSimple>
    <w:r w:rsidR="001E1DE4">
      <w:tab/>
    </w:r>
    <w:r w:rsidR="001E1DE4">
      <w:fldChar w:fldCharType="begin"/>
    </w:r>
    <w:r w:rsidR="001E1DE4">
      <w:instrText xml:space="preserve"> PAGE   \* MERGEFORMAT </w:instrText>
    </w:r>
    <w:r w:rsidR="001E1DE4">
      <w:fldChar w:fldCharType="separate"/>
    </w:r>
    <w:r>
      <w:rPr>
        <w:noProof/>
      </w:rPr>
      <w:t>4</w:t>
    </w:r>
    <w:r w:rsidR="001E1DE4">
      <w:rPr>
        <w:noProof/>
      </w:rPr>
      <w:fldChar w:fldCharType="end"/>
    </w:r>
  </w:p>
  <w:p w14:paraId="6291C13C" w14:textId="16512016" w:rsidR="00D366E6" w:rsidRPr="00A474D5" w:rsidRDefault="00A474D5" w:rsidP="00A474D5">
    <w:pPr>
      <w:pStyle w:val="Footer"/>
      <w:rPr>
        <w:noProof/>
        <w:sz w:val="16"/>
      </w:rPr>
    </w:pPr>
    <w:r>
      <w:rPr>
        <w:noProof/>
        <w:sz w:val="16"/>
      </w:rPr>
      <w:fldChar w:fldCharType="begin"/>
    </w:r>
    <w:r>
      <w:rPr>
        <w:noProof/>
        <w:sz w:val="16"/>
      </w:rPr>
      <w:instrText xml:space="preserve"> DOCPROPERTY"SWDocID" </w:instrText>
    </w:r>
    <w:r>
      <w:rPr>
        <w:noProof/>
        <w:sz w:val="16"/>
      </w:rPr>
      <w:fldChar w:fldCharType="separate"/>
    </w:r>
    <w:r>
      <w:rPr>
        <w:noProof/>
        <w:sz w:val="16"/>
      </w:rPr>
      <w:t>GDSVF&amp;H\5656509.2</w:t>
    </w:r>
    <w:r>
      <w:rPr>
        <w:noProof/>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5DEBE" w14:textId="77777777" w:rsidR="00A474D5" w:rsidRDefault="001E1DE4">
    <w:pPr>
      <w:pStyle w:val="Footer"/>
      <w:rPr>
        <w:rStyle w:val="DocID"/>
      </w:rPr>
    </w:pPr>
    <w:r w:rsidRPr="001E1DE4">
      <w:rPr>
        <w:rStyle w:val="DocID"/>
      </w:rPr>
      <w:fldChar w:fldCharType="begin"/>
    </w:r>
    <w:r w:rsidRPr="001E1DE4">
      <w:rPr>
        <w:rStyle w:val="DocID"/>
      </w:rPr>
      <w:instrText xml:space="preserve"> DOCPROPERTY "DOCID" \* MERGEFORMAT </w:instrText>
    </w:r>
    <w:r w:rsidRPr="001E1DE4">
      <w:rPr>
        <w:rStyle w:val="DocID"/>
      </w:rPr>
      <w:fldChar w:fldCharType="separate"/>
    </w:r>
    <w:r w:rsidR="00F15967" w:rsidRPr="00F15967">
      <w:rPr>
        <w:rStyle w:val="DocID"/>
      </w:rPr>
      <w:t>DMEAST #43876286 v2</w:t>
    </w:r>
    <w:r w:rsidRPr="001E1DE4">
      <w:rPr>
        <w:rStyle w:val="DocID"/>
      </w:rPr>
      <w:fldChar w:fldCharType="end"/>
    </w:r>
  </w:p>
  <w:p w14:paraId="5A0B97B8" w14:textId="53410AB4" w:rsidR="00D366E6" w:rsidRPr="00A474D5" w:rsidRDefault="00A474D5" w:rsidP="00A474D5">
    <w:pPr>
      <w:pStyle w:val="Footer"/>
      <w:rPr>
        <w:rStyle w:val="DocID"/>
        <w:rFonts w:ascii="Times New Roman" w:hAnsi="Times New Roman"/>
      </w:rPr>
    </w:pPr>
    <w:r>
      <w:rPr>
        <w:rStyle w:val="DocID"/>
        <w:rFonts w:ascii="Times New Roman" w:hAnsi="Times New Roman"/>
      </w:rPr>
      <w:fldChar w:fldCharType="begin"/>
    </w:r>
    <w:r>
      <w:rPr>
        <w:rStyle w:val="DocID"/>
        <w:rFonts w:ascii="Times New Roman" w:hAnsi="Times New Roman"/>
      </w:rPr>
      <w:instrText xml:space="preserve"> DOCPROPERTY"SWDocID" </w:instrText>
    </w:r>
    <w:r>
      <w:rPr>
        <w:rStyle w:val="DocID"/>
        <w:rFonts w:ascii="Times New Roman" w:hAnsi="Times New Roman"/>
      </w:rPr>
      <w:fldChar w:fldCharType="separate"/>
    </w:r>
    <w:r>
      <w:rPr>
        <w:rStyle w:val="DocID"/>
        <w:rFonts w:ascii="Times New Roman" w:hAnsi="Times New Roman"/>
      </w:rPr>
      <w:t>GDSVF&amp;H\5656509.2</w:t>
    </w:r>
    <w:r>
      <w:rPr>
        <w:rStyle w:val="DocID"/>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B33C0" w14:textId="77777777" w:rsidR="00D7347A" w:rsidRDefault="00D7347A" w:rsidP="001E1DE4">
      <w:r>
        <w:separator/>
      </w:r>
    </w:p>
  </w:footnote>
  <w:footnote w:type="continuationSeparator" w:id="0">
    <w:p w14:paraId="1F08CB82" w14:textId="77777777" w:rsidR="00D7347A" w:rsidRDefault="00D7347A" w:rsidP="001E1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EC7E" w14:textId="77777777" w:rsidR="00C94E57" w:rsidRDefault="00C94E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993B4" w14:textId="77777777" w:rsidR="00C94E57" w:rsidRDefault="00C94E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7FD5A" w14:textId="77777777" w:rsidR="00C94E57" w:rsidRDefault="00C94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94556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114A30"/>
    <w:multiLevelType w:val="multilevel"/>
    <w:tmpl w:val="4E94F6B4"/>
    <w:name w:val="Ballard Spahr Scheme 1-Scheme 1"/>
    <w:lvl w:ilvl="0">
      <w:start w:val="1"/>
      <w:numFmt w:val="decimal"/>
      <w:pStyle w:val="Heading1"/>
      <w:lvlText w:val="%1."/>
      <w:lvlJc w:val="left"/>
      <w:pPr>
        <w:tabs>
          <w:tab w:val="num" w:pos="2160"/>
        </w:tabs>
        <w:ind w:left="0" w:firstLine="1440"/>
      </w:pPr>
      <w:rPr>
        <w:b w:val="0"/>
        <w:i w:val="0"/>
        <w:caps w:val="0"/>
        <w:color w:val="000000"/>
        <w:u w:val="none"/>
      </w:rPr>
    </w:lvl>
    <w:lvl w:ilvl="1">
      <w:start w:val="1"/>
      <w:numFmt w:val="lowerLetter"/>
      <w:pStyle w:val="Heading2"/>
      <w:lvlText w:val="(%2)"/>
      <w:lvlJc w:val="left"/>
      <w:pPr>
        <w:tabs>
          <w:tab w:val="num" w:pos="2880"/>
        </w:tabs>
        <w:ind w:left="0" w:firstLine="2160"/>
      </w:pPr>
      <w:rPr>
        <w:b w:val="0"/>
        <w:color w:val="010000"/>
        <w:u w:val="none"/>
      </w:rPr>
    </w:lvl>
    <w:lvl w:ilvl="2">
      <w:start w:val="1"/>
      <w:numFmt w:val="lowerRoman"/>
      <w:pStyle w:val="Heading3"/>
      <w:lvlText w:val="(%3)"/>
      <w:lvlJc w:val="left"/>
      <w:pPr>
        <w:tabs>
          <w:tab w:val="num" w:pos="3600"/>
        </w:tabs>
        <w:ind w:left="0" w:firstLine="2880"/>
      </w:pPr>
      <w:rPr>
        <w:color w:val="010000"/>
        <w:u w:val="none"/>
      </w:rPr>
    </w:lvl>
    <w:lvl w:ilvl="3">
      <w:start w:val="1"/>
      <w:numFmt w:val="decimal"/>
      <w:pStyle w:val="Heading4"/>
      <w:lvlText w:val="(%4)"/>
      <w:lvlJc w:val="left"/>
      <w:pPr>
        <w:tabs>
          <w:tab w:val="num" w:pos="4320"/>
        </w:tabs>
        <w:ind w:left="0" w:firstLine="3600"/>
      </w:pPr>
      <w:rPr>
        <w:color w:val="010000"/>
        <w:u w:val="none"/>
      </w:rPr>
    </w:lvl>
    <w:lvl w:ilvl="4">
      <w:start w:val="1"/>
      <w:numFmt w:val="lowerLetter"/>
      <w:pStyle w:val="Heading5"/>
      <w:lvlText w:val="%5."/>
      <w:lvlJc w:val="left"/>
      <w:pPr>
        <w:tabs>
          <w:tab w:val="num" w:pos="5040"/>
        </w:tabs>
        <w:ind w:left="0" w:firstLine="4320"/>
      </w:pPr>
      <w:rPr>
        <w:color w:val="010000"/>
        <w:u w:val="none"/>
      </w:rPr>
    </w:lvl>
    <w:lvl w:ilvl="5">
      <w:start w:val="1"/>
      <w:numFmt w:val="lowerRoman"/>
      <w:pStyle w:val="Heading6"/>
      <w:lvlText w:val="%6."/>
      <w:lvlJc w:val="left"/>
      <w:pPr>
        <w:tabs>
          <w:tab w:val="num" w:pos="5760"/>
        </w:tabs>
        <w:ind w:left="0" w:firstLine="5040"/>
      </w:pPr>
      <w:rPr>
        <w:color w:val="010000"/>
        <w:u w:val="none"/>
      </w:rPr>
    </w:lvl>
    <w:lvl w:ilvl="6">
      <w:start w:val="1"/>
      <w:numFmt w:val="decimal"/>
      <w:pStyle w:val="Heading7"/>
      <w:lvlText w:val="%7)"/>
      <w:lvlJc w:val="left"/>
      <w:pPr>
        <w:tabs>
          <w:tab w:val="num" w:pos="6480"/>
        </w:tabs>
        <w:ind w:left="0" w:firstLine="5760"/>
      </w:pPr>
      <w:rPr>
        <w:color w:val="010000"/>
        <w:u w:val="none"/>
      </w:rPr>
    </w:lvl>
    <w:lvl w:ilvl="7">
      <w:start w:val="1"/>
      <w:numFmt w:val="lowerLetter"/>
      <w:pStyle w:val="Heading8"/>
      <w:lvlText w:val="%8)"/>
      <w:lvlJc w:val="left"/>
      <w:pPr>
        <w:tabs>
          <w:tab w:val="num" w:pos="7200"/>
        </w:tabs>
        <w:ind w:left="0" w:firstLine="6480"/>
      </w:pPr>
      <w:rPr>
        <w:color w:val="010000"/>
        <w:u w:val="none"/>
      </w:rPr>
    </w:lvl>
    <w:lvl w:ilvl="8">
      <w:start w:val="1"/>
      <w:numFmt w:val="lowerRoman"/>
      <w:pStyle w:val="Heading9"/>
      <w:lvlText w:val="%9)"/>
      <w:lvlJc w:val="left"/>
      <w:pPr>
        <w:tabs>
          <w:tab w:val="num" w:pos="7920"/>
        </w:tabs>
        <w:ind w:left="0" w:firstLine="7200"/>
      </w:pPr>
      <w:rPr>
        <w:color w:val="010000"/>
        <w:u w:val="none"/>
      </w:rPr>
    </w:lvl>
  </w:abstractNum>
  <w:abstractNum w:abstractNumId="2" w15:restartNumberingAfterBreak="0">
    <w:nsid w:val="0C3201C2"/>
    <w:multiLevelType w:val="hybridMultilevel"/>
    <w:tmpl w:val="44BA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20A63"/>
    <w:multiLevelType w:val="multilevel"/>
    <w:tmpl w:val="E872F188"/>
    <w:styleLink w:val="MKTGBullets-list"/>
    <w:lvl w:ilvl="0">
      <w:start w:val="1"/>
      <w:numFmt w:val="bullet"/>
      <w:pStyle w:val="MKTGBullets"/>
      <w:lvlText w:val=""/>
      <w:lvlJc w:val="left"/>
      <w:pPr>
        <w:tabs>
          <w:tab w:val="num" w:pos="216"/>
        </w:tabs>
        <w:ind w:left="216" w:hanging="216"/>
      </w:pPr>
      <w:rPr>
        <w:rFonts w:ascii="Symbol" w:hAnsi="Symbol" w:hint="default"/>
        <w:b w:val="0"/>
        <w:i w:val="0"/>
        <w:color w:val="auto"/>
        <w:sz w:val="24"/>
        <w:szCs w:val="20"/>
      </w:rPr>
    </w:lvl>
    <w:lvl w:ilvl="1">
      <w:start w:val="1"/>
      <w:numFmt w:val="bullet"/>
      <w:lvlText w:val=""/>
      <w:lvlJc w:val="left"/>
      <w:pPr>
        <w:tabs>
          <w:tab w:val="num" w:pos="576"/>
        </w:tabs>
        <w:ind w:left="576" w:hanging="216"/>
      </w:pPr>
      <w:rPr>
        <w:rFonts w:ascii="Symbol" w:hAnsi="Symbol" w:hint="default"/>
        <w:b w:val="0"/>
        <w:i w:val="0"/>
        <w:color w:val="auto"/>
        <w:sz w:val="22"/>
        <w:szCs w:val="20"/>
      </w:rPr>
    </w:lvl>
    <w:lvl w:ilvl="2">
      <w:start w:val="1"/>
      <w:numFmt w:val="bullet"/>
      <w:lvlText w:val="▪"/>
      <w:lvlJc w:val="left"/>
      <w:pPr>
        <w:tabs>
          <w:tab w:val="num" w:pos="936"/>
        </w:tabs>
        <w:ind w:left="936" w:hanging="216"/>
      </w:pPr>
      <w:rPr>
        <w:rFonts w:ascii="Garamond" w:hAnsi="Garamond" w:hint="default"/>
        <w:b w:val="0"/>
        <w:i w:val="0"/>
        <w:color w:val="auto"/>
        <w:sz w:val="24"/>
        <w:szCs w:val="20"/>
      </w:rPr>
    </w:lvl>
    <w:lvl w:ilvl="3">
      <w:start w:val="1"/>
      <w:numFmt w:val="bullet"/>
      <w:lvlText w:val="-"/>
      <w:lvlJc w:val="left"/>
      <w:pPr>
        <w:tabs>
          <w:tab w:val="num" w:pos="1296"/>
        </w:tabs>
        <w:ind w:left="1296" w:hanging="216"/>
      </w:pPr>
      <w:rPr>
        <w:rFonts w:ascii="Arial" w:hAnsi="Arial" w:cs="Arial" w:hint="default"/>
        <w:b w:val="0"/>
        <w:i w:val="0"/>
        <w:color w:val="auto"/>
        <w:sz w:val="20"/>
        <w:szCs w:val="20"/>
      </w:rPr>
    </w:lvl>
    <w:lvl w:ilvl="4">
      <w:start w:val="1"/>
      <w:numFmt w:val="lowerLetter"/>
      <w:lvlText w:val="(%5)"/>
      <w:lvlJc w:val="left"/>
      <w:pPr>
        <w:tabs>
          <w:tab w:val="num" w:pos="1656"/>
        </w:tabs>
        <w:ind w:left="1656" w:hanging="216"/>
      </w:pPr>
      <w:rPr>
        <w:rFonts w:hint="default"/>
      </w:rPr>
    </w:lvl>
    <w:lvl w:ilvl="5">
      <w:start w:val="1"/>
      <w:numFmt w:val="lowerRoman"/>
      <w:lvlText w:val="(%6)"/>
      <w:lvlJc w:val="left"/>
      <w:pPr>
        <w:tabs>
          <w:tab w:val="num" w:pos="2016"/>
        </w:tabs>
        <w:ind w:left="2016" w:hanging="216"/>
      </w:pPr>
      <w:rPr>
        <w:rFonts w:hint="default"/>
      </w:rPr>
    </w:lvl>
    <w:lvl w:ilvl="6">
      <w:start w:val="1"/>
      <w:numFmt w:val="decimal"/>
      <w:lvlText w:val="%7."/>
      <w:lvlJc w:val="left"/>
      <w:pPr>
        <w:tabs>
          <w:tab w:val="num" w:pos="2376"/>
        </w:tabs>
        <w:ind w:left="2376" w:hanging="216"/>
      </w:pPr>
      <w:rPr>
        <w:rFonts w:hint="default"/>
      </w:rPr>
    </w:lvl>
    <w:lvl w:ilvl="7">
      <w:start w:val="1"/>
      <w:numFmt w:val="lowerLetter"/>
      <w:lvlText w:val="%8."/>
      <w:lvlJc w:val="left"/>
      <w:pPr>
        <w:tabs>
          <w:tab w:val="num" w:pos="2736"/>
        </w:tabs>
        <w:ind w:left="2736" w:hanging="216"/>
      </w:pPr>
      <w:rPr>
        <w:rFonts w:hint="default"/>
      </w:rPr>
    </w:lvl>
    <w:lvl w:ilvl="8">
      <w:start w:val="1"/>
      <w:numFmt w:val="lowerRoman"/>
      <w:lvlText w:val="%9."/>
      <w:lvlJc w:val="left"/>
      <w:pPr>
        <w:tabs>
          <w:tab w:val="num" w:pos="3096"/>
        </w:tabs>
        <w:ind w:left="3096" w:hanging="216"/>
      </w:pPr>
      <w:rPr>
        <w:rFonts w:hint="default"/>
      </w:rPr>
    </w:lvl>
  </w:abstractNum>
  <w:abstractNum w:abstractNumId="4" w15:restartNumberingAfterBreak="0">
    <w:nsid w:val="36A505E8"/>
    <w:multiLevelType w:val="hybridMultilevel"/>
    <w:tmpl w:val="424A5B1C"/>
    <w:lvl w:ilvl="0" w:tplc="B74668C4">
      <w:start w:val="1"/>
      <w:numFmt w:val="decimal"/>
      <w:pStyle w:val="00NumberList"/>
      <w:lvlText w:val="%1."/>
      <w:lvlJc w:val="left"/>
      <w:pPr>
        <w:tabs>
          <w:tab w:val="num" w:pos="1440"/>
        </w:tabs>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F63DA"/>
    <w:multiLevelType w:val="multilevel"/>
    <w:tmpl w:val="D2662B1E"/>
    <w:lvl w:ilvl="0">
      <w:numFmt w:val="bullet"/>
      <w:lvlText w:val="·"/>
      <w:lvlJc w:val="left"/>
      <w:pPr>
        <w:tabs>
          <w:tab w:val="left" w:pos="360"/>
        </w:tabs>
      </w:pPr>
      <w:rPr>
        <w:rFonts w:ascii="Symbol" w:eastAsia="Symbol" w:hAnsi="Symbol"/>
        <w:color w:val="23292D"/>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587632C"/>
    <w:multiLevelType w:val="multilevel"/>
    <w:tmpl w:val="B31CAFFE"/>
    <w:lvl w:ilvl="0">
      <w:start w:val="1"/>
      <w:numFmt w:val="lowerLetter"/>
      <w:lvlText w:val="%1)"/>
      <w:lvlJc w:val="left"/>
      <w:pPr>
        <w:tabs>
          <w:tab w:val="left" w:pos="432"/>
        </w:tabs>
      </w:pPr>
      <w:rPr>
        <w:rFonts w:ascii="Times New Roman" w:eastAsia="Times New Roman" w:hAnsi="Times New Roman"/>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75518DE"/>
    <w:multiLevelType w:val="hybridMultilevel"/>
    <w:tmpl w:val="3AF05A66"/>
    <w:lvl w:ilvl="0" w:tplc="886E45DA">
      <w:start w:val="1"/>
      <w:numFmt w:val="bullet"/>
      <w:pStyle w:val="00BulletList"/>
      <w:lvlText w:val=""/>
      <w:lvlJc w:val="left"/>
      <w:pPr>
        <w:ind w:left="144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45510"/>
    <w:multiLevelType w:val="hybridMultilevel"/>
    <w:tmpl w:val="B596E07A"/>
    <w:lvl w:ilvl="0" w:tplc="5F44248E">
      <w:start w:val="1"/>
      <w:numFmt w:val="bullet"/>
      <w:pStyle w:val="MKTGGutter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3"/>
  </w:num>
  <w:num w:numId="5">
    <w:abstractNumId w:val="0"/>
  </w:num>
  <w:num w:numId="6">
    <w:abstractNumId w:val="8"/>
  </w:num>
  <w:num w:numId="7">
    <w:abstractNumId w:val="1"/>
  </w:num>
  <w:num w:numId="8">
    <w:abstractNumId w:val="5"/>
  </w:num>
  <w:num w:numId="9">
    <w:abstractNumId w:val="6"/>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zra Galston">
    <w15:presenceInfo w15:providerId="None" w15:userId="Ezra Galston"/>
  </w15:person>
  <w15:person w15:author="Nick Harley">
    <w15:presenceInfo w15:providerId="AD" w15:userId="S-1-5-21-409096422-831026714-2110791508-24989"/>
  </w15:person>
  <w15:person w15:author="Klayman, Kimberly (Phila)">
    <w15:presenceInfo w15:providerId="AD" w15:userId="S-1-5-21-2072079171-218398644-829235722-525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ddedNumberingSchemes" w:val="&lt;?xml version=&quot;1.0&quot; encoding=&quot;utf-16&quot;?&gt;&lt;ArrayOfAddedNumberingScheme xmlns:xsd=&quot;http://www.w3.org/2001/XMLSchema&quot; xmlns:xsi=&quot;http://www.w3.org/2001/XMLSchema-instance&quot;&gt;&lt;AddedNumberingScheme&gt;&lt;SelectedNumberingScheme&gt;&lt;LastUpdatedBy&gt;MichelleGuyot&lt;/LastUpdatedBy&gt;&lt;LastUpdated&gt;2017-02-28T14:15:38&lt;/LastUpdated&gt;&lt;NumberingSchemeID&gt;167&lt;/NumberingSchemeID&gt;&lt;SortOrder&gt;0&lt;/SortOrder&gt;&lt;Name&gt;Ballard Spahr Scheme 1&lt;/Name&gt;&lt;Description&gt;Ballard Spahr Numbering Scheme 1&lt;/Description&gt;&lt;FilterID&gt;4&lt;/FilterID&gt;&lt;FilterArray&gt;1&lt;/FilterArray&gt;&lt;DefaultNumberOfLevelsInTOC&gt;3&lt;/DefaultNumberOfLevelsInTOC&gt;&lt;CustomTOCAttached&gt;false&lt;/CustomTOCAttached&gt;&lt;DefaultTOCSchemeID&gt;0&lt;/DefaultTOCSchemeID&gt;&lt;BitMapID&gt;541&lt;/BitMapID&gt;&lt;Hidden&gt;false&lt;/Hidden&gt;&lt;ListIndexUsed&gt;0&lt;/ListIndexUsed&gt;&lt;CapturedDocument&gt;\\pcgserver\Pcg_Dev\Ballard Spahr Andrews &amp;amp; Ingersoll, LLP\Spec Documents\v11\Ballard Spahr Scheme 1.docx&lt;/CapturedDocument&gt;&lt;CreatedByEndUser&gt;false&lt;/CreatedByEndUser&gt;&lt;ConnectionType&gt;Application&lt;/ConnectionType&gt;&lt;EnforceSchemeFont&gt;false&lt;/EnforceSchemeFont&gt;&lt;/SelectedNumberingScheme&gt;&lt;SelectedSchemeFilter&gt;&lt;LastUpdated&gt;0001-01-01T00:00:00&lt;/LastUpdated&gt;&lt;FilterID&gt;4&lt;/FilterID&gt;&lt;FilterName&gt;Ballard Spahr Numbering Schemes&lt;/FilterName&gt;&lt;UserDatabaseOnly&gt;false&lt;/UserDatabaseOnly&gt;&lt;Default&gt;false&lt;/Default&gt;&lt;SortPosition&gt;0&lt;/SortPosition&gt;&lt;/SelectedSchemeFilter&gt;&lt;SelectedNumberingSchemeOptions /&gt;&lt;Index&gt;1&lt;/Index&gt;&lt;/AddedNumberingScheme&gt;&lt;/ArrayOfAddedNumberingScheme&gt;"/>
    <w:docVar w:name="DefaultNumberOfLevelsInTOCForThisScheme" w:val="3"/>
    <w:docVar w:name="DocIDClientMatter" w:val="False"/>
    <w:docVar w:name="DocIDLibrary" w:val="True"/>
    <w:docVar w:name="DocIDType" w:val="AllPages"/>
    <w:docVar w:name="LastSchemeChoice" w:val="Ballard Spahr Scheme 1"/>
    <w:docVar w:name="LastSchemeUniqueID" w:val="167"/>
    <w:docVar w:name="LegacyNa" w:val="False"/>
  </w:docVars>
  <w:rsids>
    <w:rsidRoot w:val="00633886"/>
    <w:rsid w:val="000D1F23"/>
    <w:rsid w:val="001E1DE4"/>
    <w:rsid w:val="001E560D"/>
    <w:rsid w:val="00227A70"/>
    <w:rsid w:val="002B1729"/>
    <w:rsid w:val="002F4F6E"/>
    <w:rsid w:val="00315581"/>
    <w:rsid w:val="003B1EEA"/>
    <w:rsid w:val="003C5D86"/>
    <w:rsid w:val="003C7A72"/>
    <w:rsid w:val="005F3779"/>
    <w:rsid w:val="005F4319"/>
    <w:rsid w:val="00633886"/>
    <w:rsid w:val="00657521"/>
    <w:rsid w:val="006F155C"/>
    <w:rsid w:val="00754379"/>
    <w:rsid w:val="007A172A"/>
    <w:rsid w:val="007E47B1"/>
    <w:rsid w:val="00855418"/>
    <w:rsid w:val="008F0014"/>
    <w:rsid w:val="00922567"/>
    <w:rsid w:val="00956B51"/>
    <w:rsid w:val="009C30EF"/>
    <w:rsid w:val="009E1EB6"/>
    <w:rsid w:val="009F2916"/>
    <w:rsid w:val="00A33E91"/>
    <w:rsid w:val="00A474D5"/>
    <w:rsid w:val="00B65B7B"/>
    <w:rsid w:val="00BC6586"/>
    <w:rsid w:val="00BF6406"/>
    <w:rsid w:val="00C0560A"/>
    <w:rsid w:val="00C70EC3"/>
    <w:rsid w:val="00C94E57"/>
    <w:rsid w:val="00CA1038"/>
    <w:rsid w:val="00D366E6"/>
    <w:rsid w:val="00D7347A"/>
    <w:rsid w:val="00E32C76"/>
    <w:rsid w:val="00EC245B"/>
    <w:rsid w:val="00ED75AF"/>
    <w:rsid w:val="00EE4F3E"/>
    <w:rsid w:val="00F111CD"/>
    <w:rsid w:val="00F15967"/>
    <w:rsid w:val="00F2189D"/>
    <w:rsid w:val="00F56A94"/>
    <w:rsid w:val="00F8011E"/>
    <w:rsid w:val="00FA6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F35B"/>
  <w15:chartTrackingRefBased/>
  <w15:docId w15:val="{27967E8E-18BF-4425-B5F2-FA9EF049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33886"/>
    <w:rPr>
      <w:rFonts w:eastAsia="PMingLiU" w:cs="Times New Roman"/>
      <w:sz w:val="22"/>
      <w:szCs w:val="22"/>
    </w:rPr>
  </w:style>
  <w:style w:type="paragraph" w:styleId="Heading1">
    <w:name w:val="heading 1"/>
    <w:basedOn w:val="Normal"/>
    <w:next w:val="00BodyText1"/>
    <w:link w:val="Heading1Char"/>
    <w:uiPriority w:val="9"/>
    <w:qFormat/>
    <w:rsid w:val="00922567"/>
    <w:pPr>
      <w:numPr>
        <w:numId w:val="7"/>
      </w:numPr>
      <w:spacing w:after="240"/>
      <w:outlineLvl w:val="0"/>
    </w:pPr>
    <w:rPr>
      <w:rFonts w:eastAsiaTheme="majorEastAsia"/>
      <w:szCs w:val="32"/>
    </w:rPr>
  </w:style>
  <w:style w:type="paragraph" w:styleId="Heading2">
    <w:name w:val="heading 2"/>
    <w:basedOn w:val="Normal"/>
    <w:next w:val="00BodyText1"/>
    <w:link w:val="Heading2Char"/>
    <w:uiPriority w:val="9"/>
    <w:semiHidden/>
    <w:unhideWhenUsed/>
    <w:qFormat/>
    <w:rsid w:val="00922567"/>
    <w:pPr>
      <w:numPr>
        <w:ilvl w:val="1"/>
        <w:numId w:val="7"/>
      </w:numPr>
      <w:tabs>
        <w:tab w:val="left" w:pos="2880"/>
      </w:tabs>
      <w:spacing w:after="240"/>
      <w:outlineLvl w:val="1"/>
    </w:pPr>
    <w:rPr>
      <w:rFonts w:eastAsiaTheme="majorEastAsia"/>
      <w:szCs w:val="26"/>
    </w:rPr>
  </w:style>
  <w:style w:type="paragraph" w:styleId="Heading3">
    <w:name w:val="heading 3"/>
    <w:basedOn w:val="Normal"/>
    <w:next w:val="00BodyText1"/>
    <w:link w:val="Heading3Char"/>
    <w:uiPriority w:val="9"/>
    <w:semiHidden/>
    <w:unhideWhenUsed/>
    <w:qFormat/>
    <w:rsid w:val="00922567"/>
    <w:pPr>
      <w:numPr>
        <w:ilvl w:val="2"/>
        <w:numId w:val="7"/>
      </w:numPr>
      <w:tabs>
        <w:tab w:val="left" w:pos="3600"/>
      </w:tabs>
      <w:spacing w:after="240"/>
      <w:outlineLvl w:val="2"/>
    </w:pPr>
    <w:rPr>
      <w:rFonts w:eastAsiaTheme="majorEastAsia"/>
    </w:rPr>
  </w:style>
  <w:style w:type="paragraph" w:styleId="Heading4">
    <w:name w:val="heading 4"/>
    <w:basedOn w:val="Normal"/>
    <w:next w:val="00BodyText1"/>
    <w:link w:val="Heading4Char"/>
    <w:uiPriority w:val="9"/>
    <w:semiHidden/>
    <w:unhideWhenUsed/>
    <w:qFormat/>
    <w:rsid w:val="00922567"/>
    <w:pPr>
      <w:numPr>
        <w:ilvl w:val="3"/>
        <w:numId w:val="7"/>
      </w:numPr>
      <w:tabs>
        <w:tab w:val="left" w:pos="4320"/>
      </w:tabs>
      <w:spacing w:after="240"/>
      <w:outlineLvl w:val="3"/>
    </w:pPr>
    <w:rPr>
      <w:rFonts w:eastAsiaTheme="majorEastAsia"/>
      <w:iCs/>
    </w:rPr>
  </w:style>
  <w:style w:type="paragraph" w:styleId="Heading5">
    <w:name w:val="heading 5"/>
    <w:basedOn w:val="Normal"/>
    <w:next w:val="00BodyText1"/>
    <w:link w:val="Heading5Char"/>
    <w:uiPriority w:val="9"/>
    <w:semiHidden/>
    <w:unhideWhenUsed/>
    <w:qFormat/>
    <w:rsid w:val="00922567"/>
    <w:pPr>
      <w:numPr>
        <w:ilvl w:val="4"/>
        <w:numId w:val="7"/>
      </w:numPr>
      <w:tabs>
        <w:tab w:val="left" w:pos="5040"/>
      </w:tabs>
      <w:spacing w:after="240"/>
      <w:outlineLvl w:val="4"/>
    </w:pPr>
    <w:rPr>
      <w:rFonts w:eastAsiaTheme="majorEastAsia"/>
    </w:rPr>
  </w:style>
  <w:style w:type="paragraph" w:styleId="Heading6">
    <w:name w:val="heading 6"/>
    <w:basedOn w:val="Normal"/>
    <w:next w:val="00BodyText1"/>
    <w:link w:val="Heading6Char"/>
    <w:uiPriority w:val="9"/>
    <w:semiHidden/>
    <w:unhideWhenUsed/>
    <w:qFormat/>
    <w:rsid w:val="00922567"/>
    <w:pPr>
      <w:numPr>
        <w:ilvl w:val="5"/>
        <w:numId w:val="7"/>
      </w:numPr>
      <w:tabs>
        <w:tab w:val="left" w:pos="5760"/>
      </w:tabs>
      <w:spacing w:after="240"/>
      <w:outlineLvl w:val="5"/>
    </w:pPr>
    <w:rPr>
      <w:rFonts w:eastAsiaTheme="majorEastAsia"/>
    </w:rPr>
  </w:style>
  <w:style w:type="paragraph" w:styleId="Heading7">
    <w:name w:val="heading 7"/>
    <w:basedOn w:val="Normal"/>
    <w:next w:val="00BodyText1"/>
    <w:link w:val="Heading7Char"/>
    <w:uiPriority w:val="9"/>
    <w:semiHidden/>
    <w:unhideWhenUsed/>
    <w:qFormat/>
    <w:rsid w:val="00922567"/>
    <w:pPr>
      <w:numPr>
        <w:ilvl w:val="6"/>
        <w:numId w:val="7"/>
      </w:numPr>
      <w:tabs>
        <w:tab w:val="left" w:pos="6480"/>
      </w:tabs>
      <w:spacing w:after="240"/>
      <w:outlineLvl w:val="6"/>
    </w:pPr>
    <w:rPr>
      <w:rFonts w:eastAsiaTheme="majorEastAsia"/>
      <w:iCs/>
    </w:rPr>
  </w:style>
  <w:style w:type="paragraph" w:styleId="Heading8">
    <w:name w:val="heading 8"/>
    <w:basedOn w:val="Normal"/>
    <w:next w:val="00BodyText1"/>
    <w:link w:val="Heading8Char"/>
    <w:uiPriority w:val="9"/>
    <w:semiHidden/>
    <w:unhideWhenUsed/>
    <w:qFormat/>
    <w:rsid w:val="00922567"/>
    <w:pPr>
      <w:numPr>
        <w:ilvl w:val="7"/>
        <w:numId w:val="7"/>
      </w:numPr>
      <w:tabs>
        <w:tab w:val="left" w:pos="7200"/>
      </w:tabs>
      <w:spacing w:after="240"/>
      <w:outlineLvl w:val="7"/>
    </w:pPr>
    <w:rPr>
      <w:rFonts w:eastAsiaTheme="majorEastAsia"/>
      <w:szCs w:val="21"/>
    </w:rPr>
  </w:style>
  <w:style w:type="paragraph" w:styleId="Heading9">
    <w:name w:val="heading 9"/>
    <w:basedOn w:val="Normal"/>
    <w:next w:val="00BodyText1"/>
    <w:link w:val="Heading9Char"/>
    <w:uiPriority w:val="9"/>
    <w:semiHidden/>
    <w:unhideWhenUsed/>
    <w:qFormat/>
    <w:rsid w:val="00922567"/>
    <w:pPr>
      <w:numPr>
        <w:ilvl w:val="8"/>
        <w:numId w:val="7"/>
      </w:numPr>
      <w:tabs>
        <w:tab w:val="left" w:pos="7920"/>
      </w:tabs>
      <w:spacing w:after="240"/>
      <w:outlineLvl w:val="8"/>
    </w:pPr>
    <w:rPr>
      <w:rFonts w:eastAsiaTheme="majorEastAsia"/>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DE4"/>
    <w:pPr>
      <w:tabs>
        <w:tab w:val="center" w:pos="4680"/>
        <w:tab w:val="right" w:pos="9360"/>
      </w:tabs>
    </w:pPr>
  </w:style>
  <w:style w:type="character" w:customStyle="1" w:styleId="HeaderChar">
    <w:name w:val="Header Char"/>
    <w:basedOn w:val="DefaultParagraphFont"/>
    <w:link w:val="Header"/>
    <w:uiPriority w:val="99"/>
    <w:rsid w:val="001E1DE4"/>
  </w:style>
  <w:style w:type="paragraph" w:styleId="Footer">
    <w:name w:val="footer"/>
    <w:basedOn w:val="Normal"/>
    <w:link w:val="FooterChar"/>
    <w:uiPriority w:val="99"/>
    <w:unhideWhenUsed/>
    <w:rsid w:val="001E1DE4"/>
    <w:pPr>
      <w:tabs>
        <w:tab w:val="center" w:pos="4680"/>
        <w:tab w:val="right" w:pos="9360"/>
      </w:tabs>
    </w:pPr>
  </w:style>
  <w:style w:type="character" w:customStyle="1" w:styleId="FooterChar">
    <w:name w:val="Footer Char"/>
    <w:basedOn w:val="DefaultParagraphFont"/>
    <w:link w:val="Footer"/>
    <w:uiPriority w:val="99"/>
    <w:rsid w:val="001E1DE4"/>
  </w:style>
  <w:style w:type="character" w:customStyle="1" w:styleId="DocID">
    <w:name w:val="DocID"/>
    <w:basedOn w:val="DefaultParagraphFont"/>
    <w:uiPriority w:val="1"/>
    <w:rsid w:val="001E1DE4"/>
    <w:rPr>
      <w:rFonts w:ascii="Arial" w:hAnsi="Arial"/>
      <w:sz w:val="16"/>
    </w:rPr>
  </w:style>
  <w:style w:type="paragraph" w:customStyle="1" w:styleId="00BlockInd5">
    <w:name w:val="00 Block Ind .5"/>
    <w:basedOn w:val="Normal"/>
    <w:qFormat/>
    <w:rsid w:val="001E1DE4"/>
    <w:pPr>
      <w:spacing w:after="240"/>
      <w:ind w:left="720" w:right="720"/>
    </w:pPr>
  </w:style>
  <w:style w:type="paragraph" w:customStyle="1" w:styleId="00BlockInd1">
    <w:name w:val="00 Block Ind 1"/>
    <w:basedOn w:val="Normal"/>
    <w:qFormat/>
    <w:rsid w:val="001E1DE4"/>
    <w:pPr>
      <w:spacing w:after="240"/>
      <w:ind w:left="1440" w:right="1440"/>
    </w:pPr>
  </w:style>
  <w:style w:type="paragraph" w:customStyle="1" w:styleId="00BodyText5">
    <w:name w:val="00 Body Text .5"/>
    <w:basedOn w:val="Normal"/>
    <w:qFormat/>
    <w:rsid w:val="001E1DE4"/>
    <w:pPr>
      <w:spacing w:after="240"/>
      <w:ind w:firstLine="720"/>
    </w:pPr>
  </w:style>
  <w:style w:type="paragraph" w:customStyle="1" w:styleId="00BodyText1">
    <w:name w:val="00 Body Text 1"/>
    <w:basedOn w:val="Normal"/>
    <w:qFormat/>
    <w:rsid w:val="001E1DE4"/>
    <w:pPr>
      <w:spacing w:after="240"/>
      <w:ind w:firstLine="1440"/>
    </w:pPr>
  </w:style>
  <w:style w:type="paragraph" w:customStyle="1" w:styleId="00BodyText15">
    <w:name w:val="00 Body Text 1.5"/>
    <w:basedOn w:val="Normal"/>
    <w:qFormat/>
    <w:rsid w:val="001E1DE4"/>
    <w:pPr>
      <w:spacing w:line="360" w:lineRule="auto"/>
      <w:ind w:firstLine="1440"/>
    </w:pPr>
  </w:style>
  <w:style w:type="paragraph" w:customStyle="1" w:styleId="00BodyTextDbl">
    <w:name w:val="00 Body Text Dbl"/>
    <w:basedOn w:val="Normal"/>
    <w:qFormat/>
    <w:rsid w:val="001E1DE4"/>
    <w:pPr>
      <w:spacing w:line="480" w:lineRule="auto"/>
      <w:ind w:firstLine="1440"/>
    </w:pPr>
  </w:style>
  <w:style w:type="paragraph" w:customStyle="1" w:styleId="00BulletList">
    <w:name w:val="00 Bullet List"/>
    <w:basedOn w:val="Normal"/>
    <w:qFormat/>
    <w:rsid w:val="001E1DE4"/>
    <w:pPr>
      <w:numPr>
        <w:numId w:val="1"/>
      </w:numPr>
      <w:spacing w:after="240"/>
    </w:pPr>
  </w:style>
  <w:style w:type="paragraph" w:customStyle="1" w:styleId="00Center">
    <w:name w:val="00 Center"/>
    <w:basedOn w:val="Normal"/>
    <w:qFormat/>
    <w:rsid w:val="001E1DE4"/>
    <w:pPr>
      <w:keepNext/>
      <w:spacing w:after="240"/>
      <w:jc w:val="center"/>
    </w:pPr>
  </w:style>
  <w:style w:type="paragraph" w:customStyle="1" w:styleId="00Double">
    <w:name w:val="00 Double"/>
    <w:basedOn w:val="Normal"/>
    <w:qFormat/>
    <w:rsid w:val="001E1DE4"/>
    <w:pPr>
      <w:spacing w:line="480" w:lineRule="auto"/>
    </w:pPr>
  </w:style>
  <w:style w:type="paragraph" w:customStyle="1" w:styleId="00HangingIndent">
    <w:name w:val="00 Hanging Indent"/>
    <w:basedOn w:val="Normal"/>
    <w:qFormat/>
    <w:rsid w:val="001E1DE4"/>
    <w:pPr>
      <w:spacing w:after="240"/>
      <w:ind w:left="2880" w:hanging="2160"/>
    </w:pPr>
  </w:style>
  <w:style w:type="paragraph" w:customStyle="1" w:styleId="00JBodyText1">
    <w:name w:val="00 J Body Text 1"/>
    <w:basedOn w:val="Normal"/>
    <w:qFormat/>
    <w:rsid w:val="001E1DE4"/>
    <w:pPr>
      <w:spacing w:after="240"/>
      <w:ind w:firstLine="1440"/>
      <w:jc w:val="both"/>
    </w:pPr>
  </w:style>
  <w:style w:type="paragraph" w:customStyle="1" w:styleId="00LeftIndent5">
    <w:name w:val="00 Left Indent .5"/>
    <w:basedOn w:val="Normal"/>
    <w:qFormat/>
    <w:rsid w:val="001E1DE4"/>
    <w:pPr>
      <w:spacing w:after="240"/>
      <w:ind w:left="720"/>
    </w:pPr>
  </w:style>
  <w:style w:type="paragraph" w:customStyle="1" w:styleId="00LeftIndent10">
    <w:name w:val="00 Left Indent 1.0"/>
    <w:basedOn w:val="Normal"/>
    <w:qFormat/>
    <w:rsid w:val="001E1DE4"/>
    <w:pPr>
      <w:spacing w:after="240"/>
      <w:ind w:left="1440"/>
    </w:pPr>
  </w:style>
  <w:style w:type="paragraph" w:customStyle="1" w:styleId="00LeftIndent15">
    <w:name w:val="00 Left Indent 1.5"/>
    <w:basedOn w:val="Normal"/>
    <w:qFormat/>
    <w:rsid w:val="001E1DE4"/>
    <w:pPr>
      <w:spacing w:after="240"/>
      <w:ind w:left="2160"/>
    </w:pPr>
  </w:style>
  <w:style w:type="paragraph" w:customStyle="1" w:styleId="00Normal">
    <w:name w:val="00 Normal"/>
    <w:basedOn w:val="Normal"/>
    <w:qFormat/>
    <w:rsid w:val="00633886"/>
    <w:pPr>
      <w:spacing w:after="240"/>
      <w:jc w:val="both"/>
    </w:pPr>
  </w:style>
  <w:style w:type="paragraph" w:customStyle="1" w:styleId="00NumberList">
    <w:name w:val="00 Number List"/>
    <w:basedOn w:val="Normal"/>
    <w:qFormat/>
    <w:rsid w:val="001E1DE4"/>
    <w:pPr>
      <w:numPr>
        <w:numId w:val="2"/>
      </w:numPr>
      <w:spacing w:after="240"/>
    </w:pPr>
  </w:style>
  <w:style w:type="paragraph" w:customStyle="1" w:styleId="00PlainText">
    <w:name w:val="00 Plain Text"/>
    <w:basedOn w:val="Normal"/>
    <w:qFormat/>
    <w:rsid w:val="001E1DE4"/>
  </w:style>
  <w:style w:type="paragraph" w:customStyle="1" w:styleId="00TitleC">
    <w:name w:val="00 Title C"/>
    <w:basedOn w:val="Normal"/>
    <w:qFormat/>
    <w:rsid w:val="001E1DE4"/>
    <w:pPr>
      <w:keepNext/>
      <w:spacing w:after="240"/>
      <w:jc w:val="center"/>
    </w:pPr>
    <w:rPr>
      <w:b/>
    </w:rPr>
  </w:style>
  <w:style w:type="paragraph" w:customStyle="1" w:styleId="00TitleL">
    <w:name w:val="00 Title L"/>
    <w:basedOn w:val="Normal"/>
    <w:qFormat/>
    <w:rsid w:val="001E1DE4"/>
    <w:pPr>
      <w:keepNext/>
      <w:spacing w:after="240"/>
    </w:pPr>
    <w:rPr>
      <w:b/>
    </w:rPr>
  </w:style>
  <w:style w:type="paragraph" w:styleId="EndnoteText">
    <w:name w:val="endnote text"/>
    <w:basedOn w:val="Normal"/>
    <w:link w:val="EndnoteTextChar"/>
    <w:uiPriority w:val="99"/>
    <w:semiHidden/>
    <w:unhideWhenUsed/>
    <w:rsid w:val="001E1DE4"/>
    <w:pPr>
      <w:spacing w:after="240"/>
      <w:ind w:left="720" w:hanging="720"/>
    </w:pPr>
    <w:rPr>
      <w:szCs w:val="20"/>
    </w:rPr>
  </w:style>
  <w:style w:type="character" w:customStyle="1" w:styleId="EndnoteTextChar">
    <w:name w:val="Endnote Text Char"/>
    <w:basedOn w:val="DefaultParagraphFont"/>
    <w:link w:val="EndnoteText"/>
    <w:uiPriority w:val="99"/>
    <w:semiHidden/>
    <w:rsid w:val="001E1DE4"/>
    <w:rPr>
      <w:szCs w:val="20"/>
    </w:rPr>
  </w:style>
  <w:style w:type="paragraph" w:customStyle="1" w:styleId="EndnoteTextmore">
    <w:name w:val="Endnote Text more"/>
    <w:basedOn w:val="Normal"/>
    <w:link w:val="EndnoteTextmoreChar"/>
    <w:semiHidden/>
    <w:qFormat/>
    <w:rsid w:val="001E1DE4"/>
    <w:pPr>
      <w:spacing w:after="240"/>
      <w:ind w:left="720"/>
    </w:pPr>
  </w:style>
  <w:style w:type="character" w:customStyle="1" w:styleId="EndnoteTextmoreChar">
    <w:name w:val="Endnote Text more Char"/>
    <w:basedOn w:val="DefaultParagraphFont"/>
    <w:link w:val="EndnoteTextmore"/>
    <w:semiHidden/>
    <w:rsid w:val="001E1DE4"/>
  </w:style>
  <w:style w:type="paragraph" w:styleId="FootnoteText">
    <w:name w:val="footnote text"/>
    <w:basedOn w:val="Normal"/>
    <w:link w:val="FootnoteTextChar"/>
    <w:uiPriority w:val="99"/>
    <w:semiHidden/>
    <w:unhideWhenUsed/>
    <w:rsid w:val="00E32C76"/>
    <w:pPr>
      <w:spacing w:after="240"/>
      <w:ind w:left="432" w:hanging="432"/>
    </w:pPr>
    <w:rPr>
      <w:szCs w:val="20"/>
    </w:rPr>
  </w:style>
  <w:style w:type="character" w:customStyle="1" w:styleId="FootnoteTextChar">
    <w:name w:val="Footnote Text Char"/>
    <w:basedOn w:val="DefaultParagraphFont"/>
    <w:link w:val="FootnoteText"/>
    <w:uiPriority w:val="99"/>
    <w:semiHidden/>
    <w:rsid w:val="00E32C76"/>
    <w:rPr>
      <w:szCs w:val="20"/>
    </w:rPr>
  </w:style>
  <w:style w:type="paragraph" w:customStyle="1" w:styleId="FootnoteTextMore">
    <w:name w:val="Footnote Text More"/>
    <w:basedOn w:val="Normal"/>
    <w:semiHidden/>
    <w:rsid w:val="009C30EF"/>
    <w:pPr>
      <w:spacing w:after="240" w:line="240" w:lineRule="exact"/>
      <w:ind w:left="432"/>
    </w:pPr>
    <w:rPr>
      <w:rFonts w:eastAsia="Times New Roman"/>
    </w:rPr>
  </w:style>
  <w:style w:type="paragraph" w:customStyle="1" w:styleId="MKTGBioBodyText">
    <w:name w:val="MKTG Bio Body Text"/>
    <w:qFormat/>
    <w:rsid w:val="001E1DE4"/>
    <w:pPr>
      <w:spacing w:after="120" w:line="260" w:lineRule="atLeast"/>
    </w:pPr>
    <w:rPr>
      <w:rFonts w:ascii="Garamond" w:hAnsi="Garamond"/>
    </w:rPr>
  </w:style>
  <w:style w:type="paragraph" w:customStyle="1" w:styleId="MKTGBioContact">
    <w:name w:val="MKTG Bio Contact"/>
    <w:basedOn w:val="Normal"/>
    <w:qFormat/>
    <w:rsid w:val="001E1DE4"/>
    <w:pPr>
      <w:spacing w:line="260" w:lineRule="atLeast"/>
      <w:contextualSpacing/>
    </w:pPr>
    <w:rPr>
      <w:rFonts w:ascii="Garamond" w:hAnsi="Garamond"/>
    </w:rPr>
  </w:style>
  <w:style w:type="paragraph" w:customStyle="1" w:styleId="MKTGBioHeading1">
    <w:name w:val="MKTG Bio Heading 1"/>
    <w:qFormat/>
    <w:rsid w:val="001E1DE4"/>
    <w:pPr>
      <w:spacing w:after="60"/>
      <w:outlineLvl w:val="1"/>
    </w:pPr>
    <w:rPr>
      <w:rFonts w:ascii="Garamond" w:hAnsi="Garamond"/>
      <w:b/>
    </w:rPr>
  </w:style>
  <w:style w:type="paragraph" w:customStyle="1" w:styleId="MKTGBioHeading2">
    <w:name w:val="MKTG Bio Heading 2"/>
    <w:qFormat/>
    <w:rsid w:val="001E1DE4"/>
    <w:pPr>
      <w:keepNext/>
      <w:spacing w:before="240" w:after="120"/>
    </w:pPr>
    <w:rPr>
      <w:rFonts w:ascii="Garamond" w:hAnsi="Garamond"/>
      <w:b/>
    </w:rPr>
  </w:style>
  <w:style w:type="paragraph" w:customStyle="1" w:styleId="MKTGBioPractice1">
    <w:name w:val="MKTG Bio Practice 1"/>
    <w:qFormat/>
    <w:rsid w:val="001E1DE4"/>
    <w:pPr>
      <w:keepNext/>
      <w:spacing w:before="240" w:after="60"/>
    </w:pPr>
    <w:rPr>
      <w:rFonts w:ascii="Garamond" w:hAnsi="Garamond"/>
      <w:b/>
    </w:rPr>
  </w:style>
  <w:style w:type="paragraph" w:customStyle="1" w:styleId="MKTGBioPractice1-NoSpaceBefore">
    <w:name w:val="MKTG Bio Practice 1 - No Space Before"/>
    <w:basedOn w:val="MKTGBioPractice1"/>
    <w:qFormat/>
    <w:rsid w:val="001E1DE4"/>
    <w:pPr>
      <w:spacing w:before="0"/>
    </w:pPr>
  </w:style>
  <w:style w:type="paragraph" w:customStyle="1" w:styleId="MKTGBioTitle">
    <w:name w:val="MKTG Bio Title"/>
    <w:basedOn w:val="MKTGBioContact"/>
    <w:qFormat/>
    <w:rsid w:val="001E1DE4"/>
    <w:pPr>
      <w:spacing w:after="240"/>
      <w:contextualSpacing w:val="0"/>
    </w:pPr>
    <w:rPr>
      <w:i/>
    </w:rPr>
  </w:style>
  <w:style w:type="paragraph" w:customStyle="1" w:styleId="MKTGBodyText">
    <w:name w:val="MKTG Body Text"/>
    <w:qFormat/>
    <w:rsid w:val="001E1DE4"/>
    <w:pPr>
      <w:spacing w:after="120"/>
    </w:pPr>
    <w:rPr>
      <w:rFonts w:ascii="Garamond" w:hAnsi="Garamond"/>
    </w:rPr>
  </w:style>
  <w:style w:type="paragraph" w:customStyle="1" w:styleId="MKTGBullets">
    <w:name w:val="MKTG Bullets"/>
    <w:qFormat/>
    <w:rsid w:val="001E1DE4"/>
    <w:pPr>
      <w:numPr>
        <w:numId w:val="4"/>
      </w:numPr>
      <w:spacing w:after="240" w:line="240" w:lineRule="exact"/>
    </w:pPr>
    <w:rPr>
      <w:rFonts w:ascii="Garamond" w:hAnsi="Garamond"/>
    </w:rPr>
  </w:style>
  <w:style w:type="numbering" w:customStyle="1" w:styleId="MKTGBullets-list">
    <w:name w:val="MKTG Bullets-list"/>
    <w:basedOn w:val="NoList"/>
    <w:uiPriority w:val="99"/>
    <w:rsid w:val="001E1DE4"/>
    <w:pPr>
      <w:numPr>
        <w:numId w:val="3"/>
      </w:numPr>
    </w:pPr>
  </w:style>
  <w:style w:type="paragraph" w:customStyle="1" w:styleId="MKTGGutterBullet">
    <w:name w:val="MKTG Gutter Bullet"/>
    <w:basedOn w:val="ListBullet"/>
    <w:qFormat/>
    <w:rsid w:val="001E1DE4"/>
    <w:pPr>
      <w:numPr>
        <w:numId w:val="6"/>
      </w:numPr>
      <w:spacing w:line="240" w:lineRule="atLeast"/>
      <w:contextualSpacing w:val="0"/>
    </w:pPr>
    <w:rPr>
      <w:rFonts w:ascii="Garamond" w:hAnsi="Garamond"/>
    </w:rPr>
  </w:style>
  <w:style w:type="paragraph" w:styleId="ListBullet">
    <w:name w:val="List Bullet"/>
    <w:basedOn w:val="Normal"/>
    <w:uiPriority w:val="99"/>
    <w:semiHidden/>
    <w:unhideWhenUsed/>
    <w:rsid w:val="001E1DE4"/>
    <w:pPr>
      <w:numPr>
        <w:numId w:val="5"/>
      </w:numPr>
      <w:contextualSpacing/>
    </w:pPr>
  </w:style>
  <w:style w:type="paragraph" w:customStyle="1" w:styleId="MKTGHeaderTitle1">
    <w:name w:val="MKTG Header Title 1"/>
    <w:qFormat/>
    <w:rsid w:val="001E1DE4"/>
    <w:pPr>
      <w:outlineLvl w:val="0"/>
    </w:pPr>
    <w:rPr>
      <w:rFonts w:ascii="Garamond" w:eastAsia="Garamond" w:hAnsi="Garamond" w:cs="Garamond"/>
      <w:color w:val="000000"/>
      <w:sz w:val="36"/>
    </w:rPr>
  </w:style>
  <w:style w:type="paragraph" w:customStyle="1" w:styleId="MKTGHeading1">
    <w:name w:val="MKTG Heading 1"/>
    <w:basedOn w:val="MKTGHeaderTitle1"/>
    <w:qFormat/>
    <w:rsid w:val="001E1DE4"/>
    <w:pPr>
      <w:spacing w:after="240"/>
      <w:outlineLvl w:val="1"/>
    </w:pPr>
  </w:style>
  <w:style w:type="paragraph" w:customStyle="1" w:styleId="MKTGHeading2">
    <w:name w:val="MKTG Heading 2"/>
    <w:basedOn w:val="MKTGHeading1"/>
    <w:qFormat/>
    <w:rsid w:val="001E1DE4"/>
    <w:pPr>
      <w:keepNext/>
      <w:spacing w:before="240" w:after="60"/>
      <w:outlineLvl w:val="2"/>
    </w:pPr>
    <w:rPr>
      <w:b/>
      <w:sz w:val="24"/>
    </w:rPr>
  </w:style>
  <w:style w:type="paragraph" w:customStyle="1" w:styleId="MKTGHeading3">
    <w:name w:val="MKTG Heading 3"/>
    <w:basedOn w:val="MKTGHeading2"/>
    <w:qFormat/>
    <w:rsid w:val="001E1DE4"/>
    <w:pPr>
      <w:outlineLvl w:val="3"/>
    </w:pPr>
    <w:rPr>
      <w:i/>
    </w:rPr>
  </w:style>
  <w:style w:type="paragraph" w:customStyle="1" w:styleId="MKTGOfficeAddress">
    <w:name w:val="MKTG Office Address"/>
    <w:qFormat/>
    <w:rsid w:val="001E1DE4"/>
    <w:pPr>
      <w:keepLines/>
      <w:spacing w:after="120"/>
      <w:contextualSpacing/>
    </w:pPr>
    <w:rPr>
      <w:rFonts w:ascii="Garamond" w:hAnsi="Garamond"/>
    </w:rPr>
  </w:style>
  <w:style w:type="paragraph" w:customStyle="1" w:styleId="MKTGTableHeading1">
    <w:name w:val="MKTG Table Heading 1"/>
    <w:qFormat/>
    <w:rsid w:val="001E1DE4"/>
    <w:pPr>
      <w:spacing w:before="40" w:after="40"/>
    </w:pPr>
    <w:rPr>
      <w:rFonts w:ascii="Garamond" w:hAnsi="Garamond"/>
      <w:b/>
    </w:rPr>
  </w:style>
  <w:style w:type="paragraph" w:customStyle="1" w:styleId="MKTGTableBodyText">
    <w:name w:val="MKTG Table Body Text"/>
    <w:basedOn w:val="MKTGTableHeading1"/>
    <w:qFormat/>
    <w:rsid w:val="001E1DE4"/>
    <w:pPr>
      <w:spacing w:before="60" w:after="60"/>
    </w:pPr>
    <w:rPr>
      <w:b w:val="0"/>
    </w:rPr>
  </w:style>
  <w:style w:type="character" w:customStyle="1" w:styleId="MKTGTimeline">
    <w:name w:val="MKTG Timeline"/>
    <w:basedOn w:val="DefaultParagraphFont"/>
    <w:uiPriority w:val="1"/>
    <w:qFormat/>
    <w:rsid w:val="001E1DE4"/>
    <w:rPr>
      <w:rFonts w:ascii="Garamond" w:hAnsi="Garamond"/>
      <w:b/>
      <w:sz w:val="24"/>
    </w:rPr>
  </w:style>
  <w:style w:type="paragraph" w:styleId="Signature">
    <w:name w:val="Signature"/>
    <w:basedOn w:val="Normal"/>
    <w:link w:val="SignatureChar"/>
    <w:uiPriority w:val="99"/>
    <w:semiHidden/>
    <w:unhideWhenUsed/>
    <w:rsid w:val="001E1DE4"/>
    <w:pPr>
      <w:tabs>
        <w:tab w:val="right" w:pos="9360"/>
      </w:tabs>
      <w:ind w:left="5040"/>
    </w:pPr>
  </w:style>
  <w:style w:type="character" w:customStyle="1" w:styleId="SignatureChar">
    <w:name w:val="Signature Char"/>
    <w:basedOn w:val="DefaultParagraphFont"/>
    <w:link w:val="Signature"/>
    <w:uiPriority w:val="99"/>
    <w:semiHidden/>
    <w:rsid w:val="001E1DE4"/>
  </w:style>
  <w:style w:type="paragraph" w:styleId="TOAHeading">
    <w:name w:val="toa heading"/>
    <w:basedOn w:val="Normal"/>
    <w:next w:val="Normal"/>
    <w:uiPriority w:val="99"/>
    <w:semiHidden/>
    <w:unhideWhenUsed/>
    <w:rsid w:val="001E1DE4"/>
    <w:pPr>
      <w:spacing w:before="120"/>
    </w:pPr>
    <w:rPr>
      <w:rFonts w:eastAsiaTheme="majorEastAsia" w:cstheme="majorBidi"/>
      <w:b/>
      <w:bCs/>
    </w:rPr>
  </w:style>
  <w:style w:type="paragraph" w:styleId="TOC1">
    <w:name w:val="toc 1"/>
    <w:basedOn w:val="Normal"/>
    <w:next w:val="Normal"/>
    <w:autoRedefine/>
    <w:uiPriority w:val="39"/>
    <w:semiHidden/>
    <w:unhideWhenUsed/>
    <w:rsid w:val="001E1DE4"/>
    <w:pPr>
      <w:tabs>
        <w:tab w:val="right" w:leader="dot" w:pos="9346"/>
      </w:tabs>
      <w:ind w:left="720" w:right="720" w:hanging="720"/>
    </w:pPr>
  </w:style>
  <w:style w:type="paragraph" w:styleId="TOC2">
    <w:name w:val="toc 2"/>
    <w:basedOn w:val="Normal"/>
    <w:next w:val="Normal"/>
    <w:autoRedefine/>
    <w:uiPriority w:val="39"/>
    <w:semiHidden/>
    <w:unhideWhenUsed/>
    <w:rsid w:val="001E1DE4"/>
    <w:pPr>
      <w:tabs>
        <w:tab w:val="right" w:leader="dot" w:pos="9346"/>
      </w:tabs>
      <w:ind w:left="1440" w:right="720" w:hanging="720"/>
    </w:pPr>
  </w:style>
  <w:style w:type="paragraph" w:styleId="TOC3">
    <w:name w:val="toc 3"/>
    <w:basedOn w:val="Normal"/>
    <w:next w:val="Normal"/>
    <w:autoRedefine/>
    <w:uiPriority w:val="39"/>
    <w:semiHidden/>
    <w:unhideWhenUsed/>
    <w:rsid w:val="001E1DE4"/>
    <w:pPr>
      <w:tabs>
        <w:tab w:val="right" w:leader="dot" w:pos="9346"/>
      </w:tabs>
      <w:ind w:left="2160" w:right="720" w:hanging="720"/>
    </w:pPr>
  </w:style>
  <w:style w:type="paragraph" w:styleId="TOC4">
    <w:name w:val="toc 4"/>
    <w:basedOn w:val="Normal"/>
    <w:next w:val="Normal"/>
    <w:autoRedefine/>
    <w:uiPriority w:val="39"/>
    <w:semiHidden/>
    <w:unhideWhenUsed/>
    <w:rsid w:val="001E1DE4"/>
    <w:pPr>
      <w:tabs>
        <w:tab w:val="right" w:leader="dot" w:pos="9346"/>
      </w:tabs>
      <w:ind w:left="2880" w:right="720" w:hanging="720"/>
    </w:pPr>
  </w:style>
  <w:style w:type="paragraph" w:styleId="TOC5">
    <w:name w:val="toc 5"/>
    <w:basedOn w:val="Normal"/>
    <w:next w:val="Normal"/>
    <w:autoRedefine/>
    <w:uiPriority w:val="39"/>
    <w:semiHidden/>
    <w:unhideWhenUsed/>
    <w:rsid w:val="001E1DE4"/>
    <w:pPr>
      <w:tabs>
        <w:tab w:val="right" w:leader="dot" w:pos="9346"/>
      </w:tabs>
      <w:ind w:left="3600" w:right="720" w:hanging="720"/>
    </w:pPr>
  </w:style>
  <w:style w:type="paragraph" w:styleId="TOC6">
    <w:name w:val="toc 6"/>
    <w:basedOn w:val="Normal"/>
    <w:next w:val="Normal"/>
    <w:autoRedefine/>
    <w:uiPriority w:val="39"/>
    <w:semiHidden/>
    <w:unhideWhenUsed/>
    <w:rsid w:val="001E1DE4"/>
    <w:pPr>
      <w:tabs>
        <w:tab w:val="right" w:leader="dot" w:pos="9346"/>
      </w:tabs>
      <w:ind w:left="4320" w:right="720" w:hanging="720"/>
    </w:pPr>
  </w:style>
  <w:style w:type="paragraph" w:styleId="TOC7">
    <w:name w:val="toc 7"/>
    <w:basedOn w:val="Normal"/>
    <w:next w:val="Normal"/>
    <w:autoRedefine/>
    <w:uiPriority w:val="39"/>
    <w:semiHidden/>
    <w:unhideWhenUsed/>
    <w:rsid w:val="001E1DE4"/>
    <w:pPr>
      <w:tabs>
        <w:tab w:val="right" w:leader="dot" w:pos="9346"/>
      </w:tabs>
      <w:ind w:left="5040" w:right="720" w:hanging="720"/>
    </w:pPr>
  </w:style>
  <w:style w:type="paragraph" w:styleId="TOC8">
    <w:name w:val="toc 8"/>
    <w:basedOn w:val="Normal"/>
    <w:next w:val="Normal"/>
    <w:autoRedefine/>
    <w:uiPriority w:val="39"/>
    <w:semiHidden/>
    <w:unhideWhenUsed/>
    <w:rsid w:val="001E1DE4"/>
    <w:pPr>
      <w:tabs>
        <w:tab w:val="right" w:leader="dot" w:pos="9346"/>
      </w:tabs>
      <w:ind w:left="5760" w:right="720" w:hanging="720"/>
    </w:pPr>
  </w:style>
  <w:style w:type="paragraph" w:styleId="TOC9">
    <w:name w:val="toc 9"/>
    <w:basedOn w:val="Normal"/>
    <w:next w:val="Normal"/>
    <w:autoRedefine/>
    <w:uiPriority w:val="39"/>
    <w:semiHidden/>
    <w:unhideWhenUsed/>
    <w:rsid w:val="001E1DE4"/>
    <w:pPr>
      <w:tabs>
        <w:tab w:val="right" w:leader="dot" w:pos="9346"/>
      </w:tabs>
      <w:ind w:left="6480" w:right="720" w:hanging="720"/>
    </w:pPr>
  </w:style>
  <w:style w:type="character" w:customStyle="1" w:styleId="Heading1Char">
    <w:name w:val="Heading 1 Char"/>
    <w:basedOn w:val="DefaultParagraphFont"/>
    <w:link w:val="Heading1"/>
    <w:uiPriority w:val="9"/>
    <w:rsid w:val="001E1DE4"/>
    <w:rPr>
      <w:rFonts w:eastAsiaTheme="majorEastAsia" w:cs="Times New Roman"/>
      <w:szCs w:val="32"/>
    </w:rPr>
  </w:style>
  <w:style w:type="paragraph" w:styleId="TOCHeading">
    <w:name w:val="TOC Heading"/>
    <w:basedOn w:val="Normal"/>
    <w:next w:val="Normal"/>
    <w:uiPriority w:val="39"/>
    <w:semiHidden/>
    <w:qFormat/>
    <w:rsid w:val="001E1DE4"/>
    <w:pPr>
      <w:keepNext/>
      <w:jc w:val="center"/>
    </w:pPr>
    <w:rPr>
      <w:rFonts w:cstheme="majorBidi"/>
      <w:b/>
    </w:rPr>
  </w:style>
  <w:style w:type="paragraph" w:customStyle="1" w:styleId="TOCPage">
    <w:name w:val="TOC Page"/>
    <w:basedOn w:val="Normal"/>
    <w:semiHidden/>
    <w:qFormat/>
    <w:rsid w:val="001E1DE4"/>
    <w:pPr>
      <w:spacing w:after="240"/>
      <w:jc w:val="right"/>
    </w:pPr>
    <w:rPr>
      <w:b/>
    </w:rPr>
  </w:style>
  <w:style w:type="character" w:customStyle="1" w:styleId="Heading2Char">
    <w:name w:val="Heading 2 Char"/>
    <w:basedOn w:val="DefaultParagraphFont"/>
    <w:link w:val="Heading2"/>
    <w:uiPriority w:val="9"/>
    <w:semiHidden/>
    <w:rsid w:val="00922567"/>
    <w:rPr>
      <w:rFonts w:eastAsiaTheme="majorEastAsia" w:cs="Times New Roman"/>
      <w:szCs w:val="26"/>
    </w:rPr>
  </w:style>
  <w:style w:type="character" w:customStyle="1" w:styleId="Heading3Char">
    <w:name w:val="Heading 3 Char"/>
    <w:basedOn w:val="DefaultParagraphFont"/>
    <w:link w:val="Heading3"/>
    <w:uiPriority w:val="9"/>
    <w:semiHidden/>
    <w:rsid w:val="00922567"/>
    <w:rPr>
      <w:rFonts w:eastAsiaTheme="majorEastAsia" w:cs="Times New Roman"/>
    </w:rPr>
  </w:style>
  <w:style w:type="character" w:customStyle="1" w:styleId="Heading4Char">
    <w:name w:val="Heading 4 Char"/>
    <w:basedOn w:val="DefaultParagraphFont"/>
    <w:link w:val="Heading4"/>
    <w:uiPriority w:val="9"/>
    <w:semiHidden/>
    <w:rsid w:val="00922567"/>
    <w:rPr>
      <w:rFonts w:eastAsiaTheme="majorEastAsia" w:cs="Times New Roman"/>
      <w:iCs/>
    </w:rPr>
  </w:style>
  <w:style w:type="character" w:customStyle="1" w:styleId="Heading5Char">
    <w:name w:val="Heading 5 Char"/>
    <w:basedOn w:val="DefaultParagraphFont"/>
    <w:link w:val="Heading5"/>
    <w:uiPriority w:val="9"/>
    <w:semiHidden/>
    <w:rsid w:val="00922567"/>
    <w:rPr>
      <w:rFonts w:eastAsiaTheme="majorEastAsia" w:cs="Times New Roman"/>
    </w:rPr>
  </w:style>
  <w:style w:type="character" w:customStyle="1" w:styleId="Heading6Char">
    <w:name w:val="Heading 6 Char"/>
    <w:basedOn w:val="DefaultParagraphFont"/>
    <w:link w:val="Heading6"/>
    <w:uiPriority w:val="9"/>
    <w:semiHidden/>
    <w:rsid w:val="00922567"/>
    <w:rPr>
      <w:rFonts w:eastAsiaTheme="majorEastAsia" w:cs="Times New Roman"/>
    </w:rPr>
  </w:style>
  <w:style w:type="character" w:customStyle="1" w:styleId="Heading7Char">
    <w:name w:val="Heading 7 Char"/>
    <w:basedOn w:val="DefaultParagraphFont"/>
    <w:link w:val="Heading7"/>
    <w:uiPriority w:val="9"/>
    <w:semiHidden/>
    <w:rsid w:val="00922567"/>
    <w:rPr>
      <w:rFonts w:eastAsiaTheme="majorEastAsia" w:cs="Times New Roman"/>
      <w:iCs/>
    </w:rPr>
  </w:style>
  <w:style w:type="character" w:customStyle="1" w:styleId="Heading8Char">
    <w:name w:val="Heading 8 Char"/>
    <w:basedOn w:val="DefaultParagraphFont"/>
    <w:link w:val="Heading8"/>
    <w:uiPriority w:val="9"/>
    <w:semiHidden/>
    <w:rsid w:val="00922567"/>
    <w:rPr>
      <w:rFonts w:eastAsiaTheme="majorEastAsia" w:cs="Times New Roman"/>
      <w:szCs w:val="21"/>
    </w:rPr>
  </w:style>
  <w:style w:type="character" w:customStyle="1" w:styleId="Heading9Char">
    <w:name w:val="Heading 9 Char"/>
    <w:basedOn w:val="DefaultParagraphFont"/>
    <w:link w:val="Heading9"/>
    <w:uiPriority w:val="9"/>
    <w:semiHidden/>
    <w:rsid w:val="00922567"/>
    <w:rPr>
      <w:rFonts w:eastAsiaTheme="majorEastAsia" w:cs="Times New Roman"/>
      <w:iCs/>
      <w:szCs w:val="21"/>
    </w:rPr>
  </w:style>
  <w:style w:type="character" w:styleId="CommentReference">
    <w:name w:val="annotation reference"/>
    <w:basedOn w:val="DefaultParagraphFont"/>
    <w:uiPriority w:val="99"/>
    <w:semiHidden/>
    <w:unhideWhenUsed/>
    <w:rsid w:val="003C5D86"/>
    <w:rPr>
      <w:sz w:val="16"/>
      <w:szCs w:val="16"/>
    </w:rPr>
  </w:style>
  <w:style w:type="paragraph" w:styleId="CommentText">
    <w:name w:val="annotation text"/>
    <w:basedOn w:val="Normal"/>
    <w:link w:val="CommentTextChar"/>
    <w:uiPriority w:val="99"/>
    <w:semiHidden/>
    <w:unhideWhenUsed/>
    <w:rsid w:val="003C5D86"/>
    <w:rPr>
      <w:sz w:val="20"/>
      <w:szCs w:val="20"/>
    </w:rPr>
  </w:style>
  <w:style w:type="character" w:customStyle="1" w:styleId="CommentTextChar">
    <w:name w:val="Comment Text Char"/>
    <w:basedOn w:val="DefaultParagraphFont"/>
    <w:link w:val="CommentText"/>
    <w:uiPriority w:val="99"/>
    <w:semiHidden/>
    <w:rsid w:val="003C5D86"/>
    <w:rPr>
      <w:rFonts w:eastAsia="PMingLiU" w:cs="Times New Roman"/>
      <w:sz w:val="20"/>
      <w:szCs w:val="20"/>
    </w:rPr>
  </w:style>
  <w:style w:type="paragraph" w:styleId="CommentSubject">
    <w:name w:val="annotation subject"/>
    <w:basedOn w:val="CommentText"/>
    <w:next w:val="CommentText"/>
    <w:link w:val="CommentSubjectChar"/>
    <w:uiPriority w:val="99"/>
    <w:semiHidden/>
    <w:unhideWhenUsed/>
    <w:rsid w:val="003C5D86"/>
    <w:rPr>
      <w:b/>
      <w:bCs/>
    </w:rPr>
  </w:style>
  <w:style w:type="character" w:customStyle="1" w:styleId="CommentSubjectChar">
    <w:name w:val="Comment Subject Char"/>
    <w:basedOn w:val="CommentTextChar"/>
    <w:link w:val="CommentSubject"/>
    <w:uiPriority w:val="99"/>
    <w:semiHidden/>
    <w:rsid w:val="003C5D86"/>
    <w:rPr>
      <w:rFonts w:eastAsia="PMingLiU" w:cs="Times New Roman"/>
      <w:b/>
      <w:bCs/>
      <w:sz w:val="20"/>
      <w:szCs w:val="20"/>
    </w:rPr>
  </w:style>
  <w:style w:type="paragraph" w:styleId="BalloonText">
    <w:name w:val="Balloon Text"/>
    <w:basedOn w:val="Normal"/>
    <w:link w:val="BalloonTextChar"/>
    <w:uiPriority w:val="99"/>
    <w:semiHidden/>
    <w:unhideWhenUsed/>
    <w:rsid w:val="003C5D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D86"/>
    <w:rPr>
      <w:rFonts w:ascii="Segoe UI" w:eastAsia="PMingLiU" w:hAnsi="Segoe UI" w:cs="Segoe UI"/>
      <w:sz w:val="18"/>
      <w:szCs w:val="18"/>
    </w:rPr>
  </w:style>
  <w:style w:type="table" w:styleId="TableGrid">
    <w:name w:val="Table Grid"/>
    <w:basedOn w:val="TableNormal"/>
    <w:uiPriority w:val="39"/>
    <w:rsid w:val="00B65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74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Ballard%20Spahr%20Templates\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 D O C S ! 5 6 5 6 5 0 9 . 2 < / d o c u m e n t i d >  
     < s e n d e r i d > N B H 1 < / s e n d e r i d >  
     < s e n d e r e m a i l > N H A R L E Y @ G U N D E R . C O M < / s e n d e r e m a i l >  
     < l a s t m o d i f i e d > 2 0 2 1 - 0 3 - 1 0 T 1 8 : 5 9 : 0 0 . 0 0 0 0 0 0 0 - 0 5 : 0 0 < / l a s t m o d i f i e d >  
     < d a t a b a s e > D O C S < / d a t a b a s e >  
 < / p r o p e r t i e s > 
</file>

<file path=customXml/itemProps1.xml><?xml version="1.0" encoding="utf-8"?>
<ds:datastoreItem xmlns:ds="http://schemas.openxmlformats.org/officeDocument/2006/customXml" ds:itemID="{4155E342-1928-D84F-BEAD-15BE77CD1243}">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Office\Templates\Ballard Spahr Templates\Blank.dotx</Template>
  <TotalTime>0</TotalTime>
  <Pages>4</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Yeager, Jaclyn (Phila)</dc:creator>
  <cp:keywords/>
  <dc:description/>
  <cp:lastModifiedBy>Ezra Galston</cp:lastModifiedBy>
  <cp:revision>2</cp:revision>
  <dcterms:created xsi:type="dcterms:W3CDTF">2021-04-06T03:36:00Z</dcterms:created>
  <dcterms:modified xsi:type="dcterms:W3CDTF">2021-04-06T03:36:00Z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pgBlank</vt:lpwstr>
  </property>
  <property fmtid="{D5CDD505-2E9C-101B-9397-08002B2CF9AE}" pid="3" name="PingId">
    <vt:lpwstr>931a9ab0-9406-4d4a-a16d-76803ebd41d6</vt:lpwstr>
  </property>
  <property fmtid="{D5CDD505-2E9C-101B-9397-08002B2CF9AE}" pid="4" name="SWDocID">
    <vt:lpwstr>GDSVF&amp;H\5656509.2</vt:lpwstr>
  </property>
  <property fmtid="{D5CDD505-2E9C-101B-9397-08002B2CF9AE}" pid="5" name="vDocIDInserted">
    <vt:lpwstr>Y</vt:lpwstr>
  </property>
</Properties>
</file>